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B5A37" w14:textId="5EB4C7FF" w:rsidR="000E0FA6" w:rsidRPr="007E40AD" w:rsidRDefault="002D6C2A" w:rsidP="000E0FA6">
      <w:pPr>
        <w:pStyle w:val="LabTitle"/>
        <w:rPr>
          <w:lang w:val="hu-HU"/>
        </w:rPr>
      </w:pPr>
      <w:r w:rsidRPr="007E40AD">
        <w:rPr>
          <w:lang w:val="hu-HU"/>
        </w:rPr>
        <w:t>Lab</w:t>
      </w:r>
      <w:r w:rsidR="00D77EB4" w:rsidRPr="007E40AD">
        <w:rPr>
          <w:lang w:val="hu-HU"/>
        </w:rPr>
        <w:t>orgyakorlat</w:t>
      </w:r>
      <w:r w:rsidR="00014FA8" w:rsidRPr="007E40AD">
        <w:rPr>
          <w:lang w:val="hu-HU"/>
        </w:rPr>
        <w:t>–</w:t>
      </w:r>
      <w:del w:id="0" w:author="Kajdy Adrienn" w:date="2016-09-15T10:07:00Z">
        <w:r w:rsidR="00014FA8" w:rsidRPr="007E40AD" w:rsidDel="00447BD4">
          <w:rPr>
            <w:lang w:val="hu-HU"/>
          </w:rPr>
          <w:delText xml:space="preserve">IPv4 </w:delText>
        </w:r>
      </w:del>
      <w:ins w:id="1" w:author="Kajdy Adrienn" w:date="2016-09-15T10:07:00Z">
        <w:r w:rsidR="00447BD4" w:rsidRPr="007E40AD">
          <w:rPr>
            <w:lang w:val="hu-HU"/>
          </w:rPr>
          <w:t>IPv4</w:t>
        </w:r>
        <w:r w:rsidR="00447BD4">
          <w:rPr>
            <w:lang w:val="hu-HU"/>
          </w:rPr>
          <w:t>-</w:t>
        </w:r>
      </w:ins>
      <w:r w:rsidR="00D77EB4" w:rsidRPr="007E40AD">
        <w:rPr>
          <w:lang w:val="hu-HU"/>
        </w:rPr>
        <w:t>címek azonosítása</w:t>
      </w:r>
    </w:p>
    <w:p w14:paraId="27DB5A38" w14:textId="21A66910" w:rsidR="009D2C27" w:rsidRPr="007E40AD" w:rsidRDefault="00D77EB4" w:rsidP="0014219C">
      <w:pPr>
        <w:pStyle w:val="LabSection"/>
        <w:rPr>
          <w:lang w:val="hu-HU"/>
        </w:rPr>
      </w:pPr>
      <w:r w:rsidRPr="007E40AD">
        <w:rPr>
          <w:lang w:val="hu-HU"/>
        </w:rPr>
        <w:t>Célkitűzések</w:t>
      </w:r>
    </w:p>
    <w:p w14:paraId="27DB5A39" w14:textId="5C4F021F" w:rsidR="00554B4E" w:rsidRPr="007E40AD" w:rsidRDefault="00963E34" w:rsidP="00963E34">
      <w:pPr>
        <w:pStyle w:val="BodyTextL25Bold"/>
        <w:rPr>
          <w:lang w:val="hu-HU"/>
        </w:rPr>
      </w:pPr>
      <w:r w:rsidRPr="007E40AD">
        <w:rPr>
          <w:lang w:val="hu-HU"/>
        </w:rPr>
        <w:t>1</w:t>
      </w:r>
      <w:r w:rsidR="00D77EB4" w:rsidRPr="007E40AD">
        <w:rPr>
          <w:lang w:val="hu-HU"/>
        </w:rPr>
        <w:t>.rész</w:t>
      </w:r>
      <w:r w:rsidRPr="007E40AD">
        <w:rPr>
          <w:lang w:val="hu-HU"/>
        </w:rPr>
        <w:t xml:space="preserve">: </w:t>
      </w:r>
      <w:del w:id="2" w:author="Kajdy Adrienn" w:date="2016-09-15T10:07:00Z">
        <w:r w:rsidR="000E7F69" w:rsidRPr="007E40AD" w:rsidDel="00447BD4">
          <w:rPr>
            <w:lang w:val="hu-HU"/>
          </w:rPr>
          <w:delText>IPv4</w:delText>
        </w:r>
        <w:r w:rsidR="00D77EB4" w:rsidRPr="007E40AD" w:rsidDel="00447BD4">
          <w:rPr>
            <w:lang w:val="hu-HU"/>
          </w:rPr>
          <w:delText xml:space="preserve"> </w:delText>
        </w:r>
      </w:del>
      <w:ins w:id="3" w:author="Kajdy Adrienn" w:date="2016-09-15T10:07:00Z">
        <w:r w:rsidR="00447BD4" w:rsidRPr="007E40AD">
          <w:rPr>
            <w:lang w:val="hu-HU"/>
          </w:rPr>
          <w:t>IPv4</w:t>
        </w:r>
        <w:r w:rsidR="00447BD4">
          <w:rPr>
            <w:lang w:val="hu-HU"/>
          </w:rPr>
          <w:t>-</w:t>
        </w:r>
      </w:ins>
      <w:r w:rsidR="00D77EB4" w:rsidRPr="007E40AD">
        <w:rPr>
          <w:lang w:val="hu-HU"/>
        </w:rPr>
        <w:t>címek azonosítása</w:t>
      </w:r>
    </w:p>
    <w:p w14:paraId="27DB5A3A" w14:textId="6D839340" w:rsidR="00554B4E" w:rsidRPr="007E40AD" w:rsidRDefault="00325367" w:rsidP="00193F14">
      <w:pPr>
        <w:pStyle w:val="Bulletlevel1"/>
        <w:rPr>
          <w:lang w:val="hu-HU"/>
        </w:rPr>
      </w:pPr>
      <w:r w:rsidRPr="007E40AD">
        <w:rPr>
          <w:lang w:val="hu-HU"/>
        </w:rPr>
        <w:t xml:space="preserve">Egy </w:t>
      </w:r>
      <w:del w:id="4" w:author="Kajdy Adrienn" w:date="2016-09-15T10:07:00Z">
        <w:r w:rsidRPr="007E40AD" w:rsidDel="00447BD4">
          <w:rPr>
            <w:lang w:val="hu-HU"/>
          </w:rPr>
          <w:delText xml:space="preserve">IP </w:delText>
        </w:r>
      </w:del>
      <w:ins w:id="5" w:author="Kajdy Adrienn" w:date="2016-09-15T10:07:00Z">
        <w:r w:rsidR="00447BD4" w:rsidRPr="007E40AD">
          <w:rPr>
            <w:lang w:val="hu-HU"/>
          </w:rPr>
          <w:t>IP</w:t>
        </w:r>
        <w:r w:rsidR="00447BD4">
          <w:rPr>
            <w:lang w:val="hu-HU"/>
          </w:rPr>
          <w:t>-</w:t>
        </w:r>
      </w:ins>
      <w:r w:rsidRPr="007E40AD">
        <w:rPr>
          <w:lang w:val="hu-HU"/>
        </w:rPr>
        <w:t>cím hálózati részének és állomás részének a meghatározása</w:t>
      </w:r>
      <w:r w:rsidR="000719A5" w:rsidRPr="007E40AD">
        <w:rPr>
          <w:lang w:val="hu-HU"/>
        </w:rPr>
        <w:t>.</w:t>
      </w:r>
    </w:p>
    <w:p w14:paraId="27DB5A3B" w14:textId="152554D9" w:rsidR="006E6581" w:rsidRPr="007E40AD" w:rsidRDefault="00325367" w:rsidP="006E6581">
      <w:pPr>
        <w:pStyle w:val="Bulletlevel1"/>
        <w:rPr>
          <w:lang w:val="hu-HU"/>
        </w:rPr>
      </w:pPr>
      <w:r w:rsidRPr="007E40AD">
        <w:rPr>
          <w:lang w:val="hu-HU"/>
        </w:rPr>
        <w:t>A használható IP címtartomány meghatározása az adott hálózati azonosító/</w:t>
      </w:r>
      <w:r w:rsidR="00223E91" w:rsidRPr="007E40AD">
        <w:rPr>
          <w:lang w:val="hu-HU"/>
        </w:rPr>
        <w:t>előtag</w:t>
      </w:r>
      <w:r w:rsidRPr="007E40AD">
        <w:rPr>
          <w:lang w:val="hu-HU"/>
        </w:rPr>
        <w:t xml:space="preserve"> alapján</w:t>
      </w:r>
      <w:r w:rsidR="000719A5" w:rsidRPr="007E40AD">
        <w:rPr>
          <w:lang w:val="hu-HU"/>
        </w:rPr>
        <w:t>.</w:t>
      </w:r>
    </w:p>
    <w:p w14:paraId="27DB5A3C" w14:textId="4AA077D9" w:rsidR="006E6581" w:rsidRPr="007E40AD" w:rsidRDefault="006E6581" w:rsidP="006E6581">
      <w:pPr>
        <w:pStyle w:val="BodyTextL25Bold"/>
        <w:rPr>
          <w:lang w:val="hu-HU"/>
        </w:rPr>
      </w:pPr>
      <w:r w:rsidRPr="007E40AD">
        <w:rPr>
          <w:lang w:val="hu-HU"/>
        </w:rPr>
        <w:t>2</w:t>
      </w:r>
      <w:r w:rsidR="00D77EB4" w:rsidRPr="007E40AD">
        <w:rPr>
          <w:lang w:val="hu-HU"/>
        </w:rPr>
        <w:t>.rész</w:t>
      </w:r>
      <w:r w:rsidRPr="007E40AD">
        <w:rPr>
          <w:lang w:val="hu-HU"/>
        </w:rPr>
        <w:t xml:space="preserve">: </w:t>
      </w:r>
      <w:del w:id="6" w:author="Kajdy Adrienn" w:date="2016-09-15T10:08:00Z">
        <w:r w:rsidR="000E7F69" w:rsidRPr="007E40AD" w:rsidDel="00447BD4">
          <w:rPr>
            <w:lang w:val="hu-HU"/>
          </w:rPr>
          <w:delText xml:space="preserve">IPv4 </w:delText>
        </w:r>
      </w:del>
      <w:ins w:id="7" w:author="Kajdy Adrienn" w:date="2016-09-15T10:08:00Z">
        <w:r w:rsidR="00447BD4" w:rsidRPr="007E40AD">
          <w:rPr>
            <w:lang w:val="hu-HU"/>
          </w:rPr>
          <w:t>IPv4</w:t>
        </w:r>
        <w:r w:rsidR="00447BD4">
          <w:rPr>
            <w:lang w:val="hu-HU"/>
          </w:rPr>
          <w:t>-</w:t>
        </w:r>
      </w:ins>
      <w:r w:rsidR="00325367" w:rsidRPr="007E40AD">
        <w:rPr>
          <w:lang w:val="hu-HU"/>
        </w:rPr>
        <w:t>címek osztályozása</w:t>
      </w:r>
    </w:p>
    <w:p w14:paraId="27DB5A3D" w14:textId="55C7CFD9" w:rsidR="006E6581" w:rsidRPr="007E40AD" w:rsidRDefault="00325367" w:rsidP="006E6581">
      <w:pPr>
        <w:pStyle w:val="Bulletlevel1"/>
        <w:rPr>
          <w:lang w:val="hu-HU"/>
        </w:rPr>
      </w:pPr>
      <w:del w:id="8" w:author="Kajdy Adrienn" w:date="2016-09-15T10:08:00Z">
        <w:r w:rsidRPr="007E40AD" w:rsidDel="00447BD4">
          <w:rPr>
            <w:lang w:val="hu-HU"/>
          </w:rPr>
          <w:delText xml:space="preserve">IP </w:delText>
        </w:r>
      </w:del>
      <w:ins w:id="9" w:author="Kajdy Adrienn" w:date="2016-09-15T10:08:00Z">
        <w:r w:rsidR="00447BD4" w:rsidRPr="007E40AD">
          <w:rPr>
            <w:lang w:val="hu-HU"/>
          </w:rPr>
          <w:t>IP</w:t>
        </w:r>
        <w:r w:rsidR="00447BD4">
          <w:rPr>
            <w:lang w:val="hu-HU"/>
          </w:rPr>
          <w:t>-</w:t>
        </w:r>
      </w:ins>
      <w:r w:rsidRPr="007E40AD">
        <w:rPr>
          <w:lang w:val="hu-HU"/>
        </w:rPr>
        <w:t>cím típusának megállapítása (hálózatcím, állomáscím, csoportos cím, üzenetszórási cím)</w:t>
      </w:r>
      <w:r w:rsidR="000719A5" w:rsidRPr="007E40AD">
        <w:rPr>
          <w:lang w:val="hu-HU"/>
        </w:rPr>
        <w:t>.</w:t>
      </w:r>
    </w:p>
    <w:p w14:paraId="27DB5A3E" w14:textId="4688EB48" w:rsidR="006E6581" w:rsidRPr="007E40AD" w:rsidRDefault="00325367" w:rsidP="006E6581">
      <w:pPr>
        <w:pStyle w:val="Bulletlevel1"/>
        <w:rPr>
          <w:lang w:val="hu-HU"/>
        </w:rPr>
      </w:pPr>
      <w:r w:rsidRPr="007E40AD">
        <w:rPr>
          <w:lang w:val="hu-HU"/>
        </w:rPr>
        <w:t xml:space="preserve">Annak eldöntése, hogy az adott </w:t>
      </w:r>
      <w:del w:id="10" w:author="Kajdy Adrienn" w:date="2016-09-15T10:08:00Z">
        <w:r w:rsidRPr="007E40AD" w:rsidDel="00447BD4">
          <w:rPr>
            <w:lang w:val="hu-HU"/>
          </w:rPr>
          <w:delText xml:space="preserve">IP </w:delText>
        </w:r>
      </w:del>
      <w:ins w:id="11" w:author="Kajdy Adrienn" w:date="2016-09-15T10:08:00Z">
        <w:r w:rsidR="00447BD4" w:rsidRPr="007E40AD">
          <w:rPr>
            <w:lang w:val="hu-HU"/>
          </w:rPr>
          <w:t>IP</w:t>
        </w:r>
        <w:r w:rsidR="00447BD4">
          <w:rPr>
            <w:lang w:val="hu-HU"/>
          </w:rPr>
          <w:t>-</w:t>
        </w:r>
      </w:ins>
      <w:r w:rsidRPr="007E40AD">
        <w:rPr>
          <w:lang w:val="hu-HU"/>
        </w:rPr>
        <w:t>cím pri</w:t>
      </w:r>
      <w:r w:rsidR="00897093" w:rsidRPr="007E40AD">
        <w:rPr>
          <w:lang w:val="hu-HU"/>
        </w:rPr>
        <w:t>vát vagy nyilvános cím</w:t>
      </w:r>
      <w:r w:rsidR="000719A5" w:rsidRPr="007E40AD">
        <w:rPr>
          <w:lang w:val="hu-HU"/>
        </w:rPr>
        <w:t>.</w:t>
      </w:r>
    </w:p>
    <w:p w14:paraId="27DB5A3F" w14:textId="18806316" w:rsidR="00205707" w:rsidRPr="007E40AD" w:rsidRDefault="00897093" w:rsidP="006E6581">
      <w:pPr>
        <w:pStyle w:val="Bulletlevel1"/>
        <w:rPr>
          <w:lang w:val="hu-HU"/>
        </w:rPr>
      </w:pPr>
      <w:r w:rsidRPr="007E40AD">
        <w:rPr>
          <w:lang w:val="hu-HU"/>
        </w:rPr>
        <w:t xml:space="preserve">Annak eldöntése, hogy az adott </w:t>
      </w:r>
      <w:del w:id="12" w:author="Kajdy Adrienn" w:date="2016-09-15T10:08:00Z">
        <w:r w:rsidRPr="007E40AD" w:rsidDel="00447BD4">
          <w:rPr>
            <w:lang w:val="hu-HU"/>
          </w:rPr>
          <w:delText xml:space="preserve">IP </w:delText>
        </w:r>
      </w:del>
      <w:ins w:id="13" w:author="Kajdy Adrienn" w:date="2016-09-15T10:08:00Z">
        <w:r w:rsidR="00447BD4" w:rsidRPr="007E40AD">
          <w:rPr>
            <w:lang w:val="hu-HU"/>
          </w:rPr>
          <w:t>IP</w:t>
        </w:r>
        <w:r w:rsidR="00447BD4">
          <w:rPr>
            <w:lang w:val="hu-HU"/>
          </w:rPr>
          <w:t>-</w:t>
        </w:r>
      </w:ins>
      <w:r w:rsidRPr="007E40AD">
        <w:rPr>
          <w:lang w:val="hu-HU"/>
        </w:rPr>
        <w:t>cím érvényes állomáscím</w:t>
      </w:r>
      <w:r w:rsidR="000719A5" w:rsidRPr="007E40AD">
        <w:rPr>
          <w:lang w:val="hu-HU"/>
        </w:rPr>
        <w:t>.</w:t>
      </w:r>
    </w:p>
    <w:p w14:paraId="7F5C88B3" w14:textId="77777777" w:rsidR="00897093" w:rsidRPr="007E40AD" w:rsidRDefault="00897093" w:rsidP="00897093">
      <w:pPr>
        <w:pStyle w:val="LabSection"/>
        <w:rPr>
          <w:lang w:val="hu-HU"/>
        </w:rPr>
      </w:pPr>
      <w:r w:rsidRPr="007E40AD">
        <w:rPr>
          <w:lang w:val="hu-HU"/>
        </w:rPr>
        <w:t>Háttérismeretek és előkészületek</w:t>
      </w:r>
    </w:p>
    <w:p w14:paraId="05906650" w14:textId="20A4DEC8" w:rsidR="00897093" w:rsidRPr="007E40AD" w:rsidRDefault="00897093" w:rsidP="00897093">
      <w:pPr>
        <w:pStyle w:val="BodyTextL25"/>
        <w:jc w:val="both"/>
        <w:rPr>
          <w:lang w:val="hu-HU"/>
        </w:rPr>
      </w:pPr>
      <w:r w:rsidRPr="007E40AD">
        <w:rPr>
          <w:lang w:val="hu-HU"/>
        </w:rPr>
        <w:t xml:space="preserve">A hálózati réteg egyik fontos feladata az </w:t>
      </w:r>
      <w:del w:id="14" w:author="Kajdy Adrienn" w:date="2016-09-15T10:08:00Z">
        <w:r w:rsidRPr="007E40AD" w:rsidDel="00447BD4">
          <w:rPr>
            <w:lang w:val="hu-HU"/>
          </w:rPr>
          <w:delText xml:space="preserve">IP </w:delText>
        </w:r>
      </w:del>
      <w:ins w:id="15" w:author="Kajdy Adrienn" w:date="2016-09-15T10:08:00Z">
        <w:r w:rsidR="00447BD4" w:rsidRPr="007E40AD">
          <w:rPr>
            <w:lang w:val="hu-HU"/>
          </w:rPr>
          <w:t>IP</w:t>
        </w:r>
        <w:r w:rsidR="00447BD4">
          <w:rPr>
            <w:lang w:val="hu-HU"/>
          </w:rPr>
          <w:t>-</w:t>
        </w:r>
      </w:ins>
      <w:r w:rsidRPr="007E40AD">
        <w:rPr>
          <w:lang w:val="hu-HU"/>
        </w:rPr>
        <w:t xml:space="preserve">címzés, ennek használatával valósítható meg az adatkommunikáció azonos illetve különböző hálózatokban található </w:t>
      </w:r>
      <w:proofErr w:type="spellStart"/>
      <w:r w:rsidRPr="007E40AD">
        <w:rPr>
          <w:lang w:val="hu-HU"/>
        </w:rPr>
        <w:t>hosztok</w:t>
      </w:r>
      <w:proofErr w:type="spellEnd"/>
      <w:r w:rsidRPr="007E40AD">
        <w:rPr>
          <w:lang w:val="hu-HU"/>
        </w:rPr>
        <w:t xml:space="preserve"> között. Ebben a gyakorlatban meg fogjuk vizsgálni az IPv4 (Internet </w:t>
      </w:r>
      <w:proofErr w:type="spellStart"/>
      <w:r w:rsidRPr="007E40AD">
        <w:rPr>
          <w:lang w:val="hu-HU"/>
        </w:rPr>
        <w:t>Protocol</w:t>
      </w:r>
      <w:proofErr w:type="spellEnd"/>
      <w:r w:rsidRPr="007E40AD">
        <w:rPr>
          <w:lang w:val="hu-HU"/>
        </w:rPr>
        <w:t xml:space="preserve"> version 4) címek szerkezetét. Azonosítani fogjuk </w:t>
      </w:r>
      <w:proofErr w:type="gramStart"/>
      <w:r w:rsidRPr="007E40AD">
        <w:rPr>
          <w:lang w:val="hu-HU"/>
        </w:rPr>
        <w:t>a</w:t>
      </w:r>
      <w:proofErr w:type="gramEnd"/>
      <w:r w:rsidRPr="007E40AD">
        <w:rPr>
          <w:lang w:val="hu-HU"/>
        </w:rPr>
        <w:t xml:space="preserve"> </w:t>
      </w:r>
      <w:r w:rsidR="00D317D0" w:rsidRPr="007E40AD">
        <w:rPr>
          <w:lang w:val="hu-HU"/>
        </w:rPr>
        <w:t xml:space="preserve">az </w:t>
      </w:r>
      <w:del w:id="16" w:author="Kajdy Adrienn" w:date="2016-09-15T10:08:00Z">
        <w:r w:rsidR="00D317D0" w:rsidRPr="007E40AD" w:rsidDel="00447BD4">
          <w:rPr>
            <w:lang w:val="hu-HU"/>
          </w:rPr>
          <w:delText xml:space="preserve">IPv4 </w:delText>
        </w:r>
      </w:del>
      <w:ins w:id="17" w:author="Kajdy Adrienn" w:date="2016-09-15T10:08:00Z">
        <w:r w:rsidR="00447BD4" w:rsidRPr="007E40AD">
          <w:rPr>
            <w:lang w:val="hu-HU"/>
          </w:rPr>
          <w:t>IPv4</w:t>
        </w:r>
        <w:r w:rsidR="00447BD4">
          <w:rPr>
            <w:lang w:val="hu-HU"/>
          </w:rPr>
          <w:t>-</w:t>
        </w:r>
      </w:ins>
      <w:r w:rsidR="00D317D0" w:rsidRPr="007E40AD">
        <w:rPr>
          <w:lang w:val="hu-HU"/>
        </w:rPr>
        <w:t xml:space="preserve">címek különböző típusait, és </w:t>
      </w:r>
      <w:r w:rsidR="009D626E" w:rsidRPr="007E40AD">
        <w:rPr>
          <w:lang w:val="hu-HU"/>
        </w:rPr>
        <w:t>összete</w:t>
      </w:r>
      <w:r w:rsidR="006751DB" w:rsidRPr="007E40AD">
        <w:rPr>
          <w:lang w:val="hu-HU"/>
        </w:rPr>
        <w:t>vőit, melyek a címet alkotják, mint például a hálózati rész, állomásrész és alhálózati maszk.</w:t>
      </w:r>
      <w:r w:rsidR="00D317D0" w:rsidRPr="007E40AD">
        <w:rPr>
          <w:lang w:val="hu-HU"/>
        </w:rPr>
        <w:t xml:space="preserve"> A címek típusai lehetnek nyilvános, privát, egyedi és csoportos címek.</w:t>
      </w:r>
    </w:p>
    <w:p w14:paraId="27DB5A42" w14:textId="54349295" w:rsidR="007D2AFE" w:rsidRPr="007E40AD" w:rsidRDefault="00897093" w:rsidP="0014219C">
      <w:pPr>
        <w:pStyle w:val="LabSection"/>
        <w:rPr>
          <w:lang w:val="hu-HU"/>
        </w:rPr>
      </w:pPr>
      <w:r w:rsidRPr="007E40AD">
        <w:rPr>
          <w:lang w:val="hu-HU"/>
        </w:rPr>
        <w:t>Szükséges erőforrások</w:t>
      </w:r>
    </w:p>
    <w:p w14:paraId="27DB5A43" w14:textId="57B6F208" w:rsidR="00CD7F73" w:rsidRPr="007E40AD" w:rsidRDefault="00897093" w:rsidP="0038335B">
      <w:pPr>
        <w:pStyle w:val="Bulletlevel1"/>
        <w:rPr>
          <w:lang w:val="hu-HU"/>
        </w:rPr>
      </w:pPr>
      <w:r w:rsidRPr="007E40AD">
        <w:rPr>
          <w:lang w:val="hu-HU"/>
        </w:rPr>
        <w:t>Internethozzáféréssel rendelkező eszköz</w:t>
      </w:r>
    </w:p>
    <w:p w14:paraId="27DB5A44" w14:textId="78270482" w:rsidR="00A270CB" w:rsidRPr="007E40AD" w:rsidRDefault="00897093" w:rsidP="00CD7F73">
      <w:pPr>
        <w:pStyle w:val="Bulletlevel1"/>
        <w:rPr>
          <w:lang w:val="hu-HU"/>
        </w:rPr>
      </w:pPr>
      <w:r w:rsidRPr="007E40AD">
        <w:rPr>
          <w:lang w:val="hu-HU"/>
        </w:rPr>
        <w:t>Választható</w:t>
      </w:r>
      <w:r w:rsidR="00A270CB" w:rsidRPr="007E40AD">
        <w:rPr>
          <w:lang w:val="hu-HU"/>
        </w:rPr>
        <w:t xml:space="preserve">: </w:t>
      </w:r>
      <w:del w:id="18" w:author="Kajdy Adrienn" w:date="2016-09-15T10:08:00Z">
        <w:r w:rsidRPr="007E40AD" w:rsidDel="00447BD4">
          <w:rPr>
            <w:lang w:val="hu-HU"/>
          </w:rPr>
          <w:delText xml:space="preserve">IPv4 </w:delText>
        </w:r>
      </w:del>
      <w:ins w:id="19" w:author="Kajdy Adrienn" w:date="2016-09-15T10:08:00Z">
        <w:r w:rsidR="00447BD4" w:rsidRPr="007E40AD">
          <w:rPr>
            <w:lang w:val="hu-HU"/>
          </w:rPr>
          <w:t>IPv4</w:t>
        </w:r>
        <w:r w:rsidR="00447BD4">
          <w:rPr>
            <w:lang w:val="hu-HU"/>
          </w:rPr>
          <w:t>-</w:t>
        </w:r>
      </w:ins>
      <w:r w:rsidRPr="007E40AD">
        <w:rPr>
          <w:lang w:val="hu-HU"/>
        </w:rPr>
        <w:t>cím kalkulátor</w:t>
      </w:r>
    </w:p>
    <w:p w14:paraId="27DB5A45" w14:textId="12851111" w:rsidR="00112AC5" w:rsidRPr="007E40AD" w:rsidRDefault="00897093" w:rsidP="00897093">
      <w:pPr>
        <w:pStyle w:val="PartHead"/>
        <w:numPr>
          <w:ilvl w:val="0"/>
          <w:numId w:val="0"/>
        </w:numPr>
        <w:rPr>
          <w:lang w:val="hu-HU"/>
        </w:rPr>
      </w:pPr>
      <w:r w:rsidRPr="007E40AD">
        <w:rPr>
          <w:lang w:val="hu-HU"/>
        </w:rPr>
        <w:t>1.</w:t>
      </w:r>
      <w:ins w:id="20" w:author="Kajdy Adrienn" w:date="2016-09-15T10:08:00Z">
        <w:r w:rsidR="00447BD4">
          <w:rPr>
            <w:lang w:val="hu-HU"/>
          </w:rPr>
          <w:t xml:space="preserve"> </w:t>
        </w:r>
      </w:ins>
      <w:r w:rsidRPr="007E40AD">
        <w:rPr>
          <w:lang w:val="hu-HU"/>
        </w:rPr>
        <w:t xml:space="preserve">rész: </w:t>
      </w:r>
      <w:del w:id="21" w:author="Kajdy Adrienn" w:date="2016-09-15T10:08:00Z">
        <w:r w:rsidRPr="007E40AD" w:rsidDel="00447BD4">
          <w:rPr>
            <w:lang w:val="hu-HU"/>
          </w:rPr>
          <w:delText xml:space="preserve">IPv4 </w:delText>
        </w:r>
      </w:del>
      <w:ins w:id="22" w:author="Kajdy Adrienn" w:date="2016-09-15T10:08:00Z">
        <w:r w:rsidR="00447BD4" w:rsidRPr="007E40AD">
          <w:rPr>
            <w:lang w:val="hu-HU"/>
          </w:rPr>
          <w:t>IPv4</w:t>
        </w:r>
        <w:r w:rsidR="00447BD4">
          <w:rPr>
            <w:lang w:val="hu-HU"/>
          </w:rPr>
          <w:t>-</w:t>
        </w:r>
      </w:ins>
      <w:r w:rsidRPr="007E40AD">
        <w:rPr>
          <w:lang w:val="hu-HU"/>
        </w:rPr>
        <w:t>címek azonosítása</w:t>
      </w:r>
    </w:p>
    <w:p w14:paraId="27DB5A46" w14:textId="7A62AF8D" w:rsidR="00112AC5" w:rsidRPr="007E40AD" w:rsidRDefault="00D317D0" w:rsidP="006751DB">
      <w:pPr>
        <w:pStyle w:val="BodyTextL25"/>
        <w:jc w:val="both"/>
        <w:rPr>
          <w:lang w:val="hu-HU"/>
        </w:rPr>
      </w:pPr>
      <w:r w:rsidRPr="007E40AD">
        <w:rPr>
          <w:lang w:val="hu-HU"/>
        </w:rPr>
        <w:t xml:space="preserve">Az 1. részben számos </w:t>
      </w:r>
      <w:del w:id="23" w:author="Kajdy Adrienn" w:date="2016-09-15T10:09:00Z">
        <w:r w:rsidRPr="007E40AD" w:rsidDel="00447BD4">
          <w:rPr>
            <w:lang w:val="hu-HU"/>
          </w:rPr>
          <w:delText xml:space="preserve">IPv4 </w:delText>
        </w:r>
      </w:del>
      <w:ins w:id="24" w:author="Kajdy Adrienn" w:date="2016-09-15T10:09:00Z">
        <w:r w:rsidR="00447BD4" w:rsidRPr="007E40AD">
          <w:rPr>
            <w:lang w:val="hu-HU"/>
          </w:rPr>
          <w:t>IPv4</w:t>
        </w:r>
        <w:r w:rsidR="00447BD4">
          <w:rPr>
            <w:lang w:val="hu-HU"/>
          </w:rPr>
          <w:t>-</w:t>
        </w:r>
      </w:ins>
      <w:r w:rsidRPr="007E40AD">
        <w:rPr>
          <w:lang w:val="hu-HU"/>
        </w:rPr>
        <w:t xml:space="preserve">cím lesz megadva és a feladatunk, hogy kitöltsük a táblázatot a megfelelő információkkal. </w:t>
      </w:r>
    </w:p>
    <w:p w14:paraId="27DB5A47" w14:textId="4367D63B" w:rsidR="000719A5" w:rsidRPr="007E40AD" w:rsidRDefault="00897093" w:rsidP="006751DB">
      <w:pPr>
        <w:pStyle w:val="StepHead"/>
        <w:numPr>
          <w:ilvl w:val="0"/>
          <w:numId w:val="0"/>
        </w:numPr>
        <w:jc w:val="both"/>
        <w:rPr>
          <w:lang w:val="hu-HU"/>
        </w:rPr>
      </w:pPr>
      <w:r w:rsidRPr="007E40AD">
        <w:rPr>
          <w:lang w:val="hu-HU"/>
        </w:rPr>
        <w:t>1.</w:t>
      </w:r>
      <w:ins w:id="25" w:author="Kajdy Adrienn" w:date="2016-09-15T10:09:00Z">
        <w:r w:rsidR="00447BD4">
          <w:rPr>
            <w:lang w:val="hu-HU"/>
          </w:rPr>
          <w:t xml:space="preserve"> </w:t>
        </w:r>
      </w:ins>
      <w:r w:rsidRPr="007E40AD">
        <w:rPr>
          <w:lang w:val="hu-HU"/>
        </w:rPr>
        <w:t xml:space="preserve">lépés: </w:t>
      </w:r>
      <w:r w:rsidR="00D317D0" w:rsidRPr="007E40AD">
        <w:rPr>
          <w:lang w:val="hu-HU"/>
        </w:rPr>
        <w:t xml:space="preserve">Elemezzük az alábbi táblázatot és határozzuk meg a hálózati részt és az állomásrészt az egyes </w:t>
      </w:r>
      <w:del w:id="26" w:author="Kajdy Adrienn" w:date="2016-09-15T10:09:00Z">
        <w:r w:rsidR="00D317D0" w:rsidRPr="007E40AD" w:rsidDel="00447BD4">
          <w:rPr>
            <w:lang w:val="hu-HU"/>
          </w:rPr>
          <w:delText xml:space="preserve">IPv4 </w:delText>
        </w:r>
      </w:del>
      <w:ins w:id="27" w:author="Kajdy Adrienn" w:date="2016-09-15T10:09:00Z">
        <w:r w:rsidR="00447BD4" w:rsidRPr="007E40AD">
          <w:rPr>
            <w:lang w:val="hu-HU"/>
          </w:rPr>
          <w:t>IPv4</w:t>
        </w:r>
        <w:r w:rsidR="00447BD4">
          <w:rPr>
            <w:lang w:val="hu-HU"/>
          </w:rPr>
          <w:t>-</w:t>
        </w:r>
      </w:ins>
      <w:r w:rsidR="00D317D0" w:rsidRPr="007E40AD">
        <w:rPr>
          <w:lang w:val="hu-HU"/>
        </w:rPr>
        <w:t>címek esetében</w:t>
      </w:r>
      <w:r w:rsidR="00A807C1" w:rsidRPr="007E40AD">
        <w:rPr>
          <w:lang w:val="hu-HU"/>
        </w:rPr>
        <w:t>.</w:t>
      </w:r>
    </w:p>
    <w:p w14:paraId="27DB5A48" w14:textId="4C58691F" w:rsidR="00112AC5" w:rsidRPr="007E40AD" w:rsidRDefault="00D317D0" w:rsidP="00F604DC">
      <w:pPr>
        <w:pStyle w:val="BodyTextL25"/>
        <w:rPr>
          <w:lang w:val="hu-HU"/>
        </w:rPr>
      </w:pPr>
      <w:r w:rsidRPr="007E40AD">
        <w:rPr>
          <w:lang w:val="hu-HU"/>
        </w:rPr>
        <w:t>Az első két sorban egy-egy példa található, ami megmutatja, hogyan kell kitölteni a táblázatot</w:t>
      </w:r>
      <w:r w:rsidR="00AC75EB" w:rsidRPr="007E40AD">
        <w:rPr>
          <w:lang w:val="hu-HU"/>
        </w:rPr>
        <w:t>.</w:t>
      </w:r>
    </w:p>
    <w:p w14:paraId="27DB5A49" w14:textId="14E785FD" w:rsidR="00CA285E" w:rsidRPr="007E40AD" w:rsidRDefault="00D317D0" w:rsidP="00362C8C">
      <w:pPr>
        <w:pStyle w:val="BodyTextL50"/>
        <w:rPr>
          <w:lang w:val="hu-HU"/>
        </w:rPr>
      </w:pPr>
      <w:r w:rsidRPr="007E40AD">
        <w:rPr>
          <w:b/>
          <w:lang w:val="hu-HU"/>
        </w:rPr>
        <w:t>Magyarázat a táblázathoz</w:t>
      </w:r>
      <w:r w:rsidR="00CA285E" w:rsidRPr="007E40AD">
        <w:rPr>
          <w:lang w:val="hu-HU"/>
        </w:rPr>
        <w:t>:</w:t>
      </w:r>
    </w:p>
    <w:p w14:paraId="27DB5A4A" w14:textId="44B3CBD5" w:rsidR="00CA285E" w:rsidRPr="007E40AD" w:rsidRDefault="00CA285E" w:rsidP="00362C8C">
      <w:pPr>
        <w:pStyle w:val="BodyTextL50"/>
        <w:rPr>
          <w:lang w:val="hu-HU"/>
        </w:rPr>
      </w:pPr>
      <w:r w:rsidRPr="007E40AD">
        <w:rPr>
          <w:lang w:val="hu-HU"/>
        </w:rPr>
        <w:t xml:space="preserve">N = </w:t>
      </w:r>
      <w:r w:rsidR="00D317D0" w:rsidRPr="007E40AD">
        <w:rPr>
          <w:lang w:val="hu-HU"/>
        </w:rPr>
        <w:t xml:space="preserve">A cím hálózati részének egy teljes oktettjét alkotó mind a 8 bit. </w:t>
      </w:r>
    </w:p>
    <w:p w14:paraId="27DB5A4B" w14:textId="63B60AF8" w:rsidR="00CA285E" w:rsidRPr="007E40AD" w:rsidRDefault="00CA285E" w:rsidP="00362C8C">
      <w:pPr>
        <w:pStyle w:val="BodyTextL50"/>
        <w:rPr>
          <w:lang w:val="hu-HU"/>
        </w:rPr>
      </w:pPr>
      <w:r w:rsidRPr="007E40AD">
        <w:rPr>
          <w:lang w:val="hu-HU"/>
        </w:rPr>
        <w:t xml:space="preserve">n = </w:t>
      </w:r>
      <w:r w:rsidR="00D317D0" w:rsidRPr="007E40AD">
        <w:rPr>
          <w:lang w:val="hu-HU"/>
        </w:rPr>
        <w:t xml:space="preserve">A cím hálózati részének egyetlen bitje. </w:t>
      </w:r>
    </w:p>
    <w:p w14:paraId="27DB5A4C" w14:textId="7F67777E" w:rsidR="00CA285E" w:rsidRPr="007E40AD" w:rsidRDefault="00CA285E" w:rsidP="00362C8C">
      <w:pPr>
        <w:pStyle w:val="BodyTextL50"/>
        <w:rPr>
          <w:lang w:val="hu-HU"/>
        </w:rPr>
      </w:pPr>
      <w:r w:rsidRPr="007E40AD">
        <w:rPr>
          <w:lang w:val="hu-HU"/>
        </w:rPr>
        <w:t xml:space="preserve">H = </w:t>
      </w:r>
      <w:r w:rsidR="00D317D0" w:rsidRPr="007E40AD">
        <w:rPr>
          <w:lang w:val="hu-HU"/>
        </w:rPr>
        <w:t xml:space="preserve">A cím állomásrészének egy teljes oktettjét alkotó mind a 8 bit. </w:t>
      </w:r>
    </w:p>
    <w:p w14:paraId="27DB5A4D" w14:textId="18F87F52" w:rsidR="00CA285E" w:rsidRPr="007E40AD" w:rsidRDefault="00CA285E" w:rsidP="00362C8C">
      <w:pPr>
        <w:pStyle w:val="BodyTextL50"/>
        <w:rPr>
          <w:lang w:val="hu-HU"/>
        </w:rPr>
      </w:pPr>
      <w:r w:rsidRPr="007E40AD">
        <w:rPr>
          <w:lang w:val="hu-HU"/>
        </w:rPr>
        <w:t xml:space="preserve">h = </w:t>
      </w:r>
      <w:r w:rsidR="00223E91" w:rsidRPr="007E40AD">
        <w:rPr>
          <w:lang w:val="hu-HU"/>
        </w:rPr>
        <w:t>A cím állomás részének egyetlen bitje.</w:t>
      </w:r>
    </w:p>
    <w:tbl>
      <w:tblPr>
        <w:tblW w:w="805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1800"/>
        <w:gridCol w:w="1957"/>
      </w:tblGrid>
      <w:tr w:rsidR="00C32A80" w:rsidRPr="007E40AD" w14:paraId="27DB5A54" w14:textId="77777777" w:rsidTr="00223E91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7DB5A4E" w14:textId="635F3FDF" w:rsidR="00C32A80" w:rsidRPr="007E40AD" w:rsidRDefault="00C32A80">
            <w:pPr>
              <w:pStyle w:val="TableHeading"/>
              <w:rPr>
                <w:lang w:val="hu-HU"/>
              </w:rPr>
            </w:pPr>
            <w:del w:id="28" w:author="Kajdy Adrienn" w:date="2016-09-15T10:11:00Z">
              <w:r w:rsidRPr="007E40AD" w:rsidDel="00447BD4">
                <w:rPr>
                  <w:lang w:val="hu-HU"/>
                </w:rPr>
                <w:lastRenderedPageBreak/>
                <w:delText xml:space="preserve">IP </w:delText>
              </w:r>
            </w:del>
            <w:ins w:id="29" w:author="Kajdy Adrienn" w:date="2016-09-15T10:11:00Z">
              <w:r w:rsidR="00447BD4" w:rsidRPr="007E40AD">
                <w:rPr>
                  <w:lang w:val="hu-HU"/>
                </w:rPr>
                <w:t>IP</w:t>
              </w:r>
              <w:r w:rsidR="00447BD4">
                <w:rPr>
                  <w:lang w:val="hu-HU"/>
                </w:rPr>
                <w:t>-</w:t>
              </w:r>
            </w:ins>
            <w:r w:rsidR="00223E91" w:rsidRPr="007E40AD">
              <w:rPr>
                <w:lang w:val="hu-HU"/>
              </w:rPr>
              <w:t>cím</w:t>
            </w:r>
            <w:r w:rsidRPr="007E40AD">
              <w:rPr>
                <w:lang w:val="hu-HU"/>
              </w:rPr>
              <w:t>/</w:t>
            </w:r>
            <w:r w:rsidR="00223E91" w:rsidRPr="007E40AD">
              <w:rPr>
                <w:lang w:val="hu-HU"/>
              </w:rPr>
              <w:t>Előtag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7DB5A4F" w14:textId="05E6D759" w:rsidR="00C32A80" w:rsidRPr="007E40AD" w:rsidRDefault="00223E91" w:rsidP="00223E91">
            <w:pPr>
              <w:pStyle w:val="TableHeading"/>
              <w:rPr>
                <w:lang w:val="hu-HU"/>
              </w:rPr>
            </w:pPr>
            <w:r w:rsidRPr="007E40AD">
              <w:rPr>
                <w:lang w:val="hu-HU"/>
              </w:rPr>
              <w:t>Hálózati rész</w:t>
            </w:r>
            <w:r w:rsidR="00C32A80" w:rsidRPr="007E40AD">
              <w:rPr>
                <w:lang w:val="hu-HU"/>
              </w:rPr>
              <w:t>/</w:t>
            </w:r>
            <w:r w:rsidRPr="007E40AD">
              <w:rPr>
                <w:lang w:val="hu-HU"/>
              </w:rPr>
              <w:t xml:space="preserve"> Állomásrész</w:t>
            </w:r>
          </w:p>
          <w:p w14:paraId="27DB5A50" w14:textId="0D4C4E44" w:rsidR="00C32A80" w:rsidRPr="007E40AD" w:rsidRDefault="00C32A80" w:rsidP="00223E91">
            <w:pPr>
              <w:pStyle w:val="TableHeading"/>
              <w:rPr>
                <w:lang w:val="hu-HU"/>
              </w:rPr>
            </w:pPr>
            <w:proofErr w:type="spellStart"/>
            <w:proofErr w:type="gramStart"/>
            <w:r w:rsidRPr="007E40AD">
              <w:rPr>
                <w:lang w:val="hu-HU"/>
              </w:rPr>
              <w:t>N,n</w:t>
            </w:r>
            <w:proofErr w:type="spellEnd"/>
            <w:proofErr w:type="gramEnd"/>
            <w:r w:rsidRPr="007E40AD">
              <w:rPr>
                <w:lang w:val="hu-HU"/>
              </w:rPr>
              <w:t xml:space="preserve"> = </w:t>
            </w:r>
            <w:r w:rsidR="00223E91" w:rsidRPr="007E40AD">
              <w:rPr>
                <w:lang w:val="hu-HU"/>
              </w:rPr>
              <w:t>Hálózatrész</w:t>
            </w:r>
          </w:p>
          <w:p w14:paraId="27DB5A51" w14:textId="0DC70A78" w:rsidR="00C32A80" w:rsidRPr="007E40AD" w:rsidRDefault="00C32A80" w:rsidP="00223E91">
            <w:pPr>
              <w:pStyle w:val="TableHeading"/>
              <w:rPr>
                <w:lang w:val="hu-HU"/>
              </w:rPr>
            </w:pPr>
            <w:proofErr w:type="spellStart"/>
            <w:proofErr w:type="gramStart"/>
            <w:r w:rsidRPr="007E40AD">
              <w:rPr>
                <w:lang w:val="hu-HU"/>
              </w:rPr>
              <w:t>H,h</w:t>
            </w:r>
            <w:proofErr w:type="spellEnd"/>
            <w:proofErr w:type="gramEnd"/>
            <w:r w:rsidRPr="007E40AD">
              <w:rPr>
                <w:lang w:val="hu-HU"/>
              </w:rPr>
              <w:t xml:space="preserve"> = </w:t>
            </w:r>
            <w:r w:rsidR="00223E91" w:rsidRPr="007E40AD">
              <w:rPr>
                <w:lang w:val="hu-HU"/>
              </w:rPr>
              <w:t>Állomásrész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7DB5A52" w14:textId="137129D4" w:rsidR="00C32A80" w:rsidRPr="007E40AD" w:rsidRDefault="00223E91" w:rsidP="00223E91">
            <w:pPr>
              <w:pStyle w:val="TableHeading"/>
              <w:rPr>
                <w:lang w:val="hu-HU"/>
              </w:rPr>
            </w:pPr>
            <w:r w:rsidRPr="007E40AD">
              <w:rPr>
                <w:lang w:val="hu-HU"/>
              </w:rPr>
              <w:t>Alhálózati maszk</w:t>
            </w:r>
          </w:p>
        </w:tc>
        <w:tc>
          <w:tcPr>
            <w:tcW w:w="1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7DB5A53" w14:textId="56EB6212" w:rsidR="00C32A80" w:rsidRPr="007E40AD" w:rsidRDefault="00223E91" w:rsidP="00223E91">
            <w:pPr>
              <w:pStyle w:val="TableHeading"/>
              <w:rPr>
                <w:lang w:val="hu-HU"/>
              </w:rPr>
            </w:pPr>
            <w:r w:rsidRPr="007E40AD">
              <w:rPr>
                <w:lang w:val="hu-HU"/>
              </w:rPr>
              <w:t>Hálózati cím</w:t>
            </w:r>
          </w:p>
        </w:tc>
      </w:tr>
      <w:tr w:rsidR="00C32A80" w:rsidRPr="007E40AD" w14:paraId="27DB5A59" w14:textId="77777777" w:rsidTr="00C32A80">
        <w:trPr>
          <w:cantSplit/>
          <w:jc w:val="center"/>
        </w:trPr>
        <w:tc>
          <w:tcPr>
            <w:tcW w:w="2070" w:type="dxa"/>
            <w:vAlign w:val="bottom"/>
          </w:tcPr>
          <w:p w14:paraId="27DB5A55" w14:textId="77777777" w:rsidR="00C32A80" w:rsidRPr="007E40AD" w:rsidRDefault="00C32A80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192.168.10.10/24</w:t>
            </w:r>
          </w:p>
        </w:tc>
        <w:tc>
          <w:tcPr>
            <w:tcW w:w="2228" w:type="dxa"/>
            <w:vAlign w:val="bottom"/>
          </w:tcPr>
          <w:p w14:paraId="27DB5A56" w14:textId="77777777" w:rsidR="00C32A80" w:rsidRPr="007E40AD" w:rsidRDefault="00C32A80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N.N.N.H</w:t>
            </w:r>
          </w:p>
        </w:tc>
        <w:tc>
          <w:tcPr>
            <w:tcW w:w="1800" w:type="dxa"/>
            <w:vAlign w:val="bottom"/>
          </w:tcPr>
          <w:p w14:paraId="27DB5A57" w14:textId="77777777" w:rsidR="00C32A80" w:rsidRPr="007E40AD" w:rsidRDefault="00C32A80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255.255.255.0</w:t>
            </w:r>
          </w:p>
        </w:tc>
        <w:tc>
          <w:tcPr>
            <w:tcW w:w="1957" w:type="dxa"/>
            <w:vAlign w:val="bottom"/>
          </w:tcPr>
          <w:p w14:paraId="27DB5A58" w14:textId="77777777" w:rsidR="00C32A80" w:rsidRPr="007E40AD" w:rsidRDefault="00C32A80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192.168.10.0</w:t>
            </w:r>
          </w:p>
        </w:tc>
      </w:tr>
      <w:tr w:rsidR="00C32A80" w:rsidRPr="007E40AD" w14:paraId="27DB5A5E" w14:textId="77777777" w:rsidTr="00C32A80">
        <w:trPr>
          <w:cantSplit/>
          <w:jc w:val="center"/>
        </w:trPr>
        <w:tc>
          <w:tcPr>
            <w:tcW w:w="2070" w:type="dxa"/>
            <w:vAlign w:val="bottom"/>
          </w:tcPr>
          <w:p w14:paraId="27DB5A5A" w14:textId="77777777" w:rsidR="00C32A80" w:rsidRPr="007E40AD" w:rsidRDefault="00C32A80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10.101.99.17/23</w:t>
            </w:r>
          </w:p>
        </w:tc>
        <w:tc>
          <w:tcPr>
            <w:tcW w:w="2228" w:type="dxa"/>
            <w:vAlign w:val="bottom"/>
          </w:tcPr>
          <w:p w14:paraId="27DB5A5B" w14:textId="77777777" w:rsidR="00C32A80" w:rsidRPr="007E40AD" w:rsidRDefault="00C32A80" w:rsidP="00B25CFC">
            <w:pPr>
              <w:pStyle w:val="TableText"/>
              <w:rPr>
                <w:rStyle w:val="AnswerGray"/>
                <w:shd w:val="clear" w:color="auto" w:fill="auto"/>
                <w:lang w:val="hu-HU"/>
              </w:rPr>
            </w:pPr>
            <w:proofErr w:type="spellStart"/>
            <w:r w:rsidRPr="007E40AD">
              <w:rPr>
                <w:rStyle w:val="AnswerGray"/>
                <w:shd w:val="clear" w:color="auto" w:fill="auto"/>
                <w:lang w:val="hu-HU"/>
              </w:rPr>
              <w:t>N.</w:t>
            </w:r>
            <w:proofErr w:type="gramStart"/>
            <w:r w:rsidRPr="007E40AD">
              <w:rPr>
                <w:rStyle w:val="AnswerGray"/>
                <w:shd w:val="clear" w:color="auto" w:fill="auto"/>
                <w:lang w:val="hu-HU"/>
              </w:rPr>
              <w:t>N.nnnnnnnh</w:t>
            </w:r>
            <w:proofErr w:type="gramEnd"/>
            <w:r w:rsidRPr="007E40AD">
              <w:rPr>
                <w:rStyle w:val="AnswerGray"/>
                <w:shd w:val="clear" w:color="auto" w:fill="auto"/>
                <w:lang w:val="hu-HU"/>
              </w:rPr>
              <w:t>.H</w:t>
            </w:r>
            <w:proofErr w:type="spellEnd"/>
          </w:p>
        </w:tc>
        <w:tc>
          <w:tcPr>
            <w:tcW w:w="1800" w:type="dxa"/>
            <w:vAlign w:val="bottom"/>
          </w:tcPr>
          <w:p w14:paraId="27DB5A5C" w14:textId="77777777" w:rsidR="00C32A80" w:rsidRPr="007E40AD" w:rsidRDefault="00C32A80" w:rsidP="00B25CFC">
            <w:pPr>
              <w:pStyle w:val="TableText"/>
              <w:rPr>
                <w:rStyle w:val="AnswerGray"/>
                <w:shd w:val="clear" w:color="auto" w:fill="auto"/>
                <w:lang w:val="hu-HU"/>
              </w:rPr>
            </w:pPr>
            <w:r w:rsidRPr="007E40AD">
              <w:rPr>
                <w:rStyle w:val="AnswerGray"/>
                <w:shd w:val="clear" w:color="auto" w:fill="auto"/>
                <w:lang w:val="hu-HU"/>
              </w:rPr>
              <w:t>255.255.254.0</w:t>
            </w:r>
          </w:p>
        </w:tc>
        <w:tc>
          <w:tcPr>
            <w:tcW w:w="1957" w:type="dxa"/>
            <w:vAlign w:val="bottom"/>
          </w:tcPr>
          <w:p w14:paraId="27DB5A5D" w14:textId="77777777" w:rsidR="00C32A80" w:rsidRPr="007E40AD" w:rsidRDefault="00C32A80" w:rsidP="00B25CFC">
            <w:pPr>
              <w:pStyle w:val="TableText"/>
              <w:rPr>
                <w:rStyle w:val="AnswerGray"/>
                <w:shd w:val="clear" w:color="auto" w:fill="auto"/>
                <w:lang w:val="hu-HU"/>
              </w:rPr>
            </w:pPr>
            <w:r w:rsidRPr="007E40AD">
              <w:rPr>
                <w:rStyle w:val="AnswerGray"/>
                <w:shd w:val="clear" w:color="auto" w:fill="auto"/>
                <w:lang w:val="hu-HU"/>
              </w:rPr>
              <w:t>10.101.98.0</w:t>
            </w:r>
          </w:p>
        </w:tc>
      </w:tr>
      <w:tr w:rsidR="00C32A80" w:rsidRPr="007E40AD" w14:paraId="27DB5A63" w14:textId="77777777" w:rsidTr="00C32A80">
        <w:trPr>
          <w:cantSplit/>
          <w:jc w:val="center"/>
        </w:trPr>
        <w:tc>
          <w:tcPr>
            <w:tcW w:w="2070" w:type="dxa"/>
            <w:vAlign w:val="bottom"/>
          </w:tcPr>
          <w:p w14:paraId="27DB5A5F" w14:textId="77777777" w:rsidR="00C32A80" w:rsidRPr="007E40AD" w:rsidRDefault="00C32A80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209.165.200.227/27</w:t>
            </w:r>
          </w:p>
        </w:tc>
        <w:tc>
          <w:tcPr>
            <w:tcW w:w="2228" w:type="dxa"/>
            <w:vAlign w:val="bottom"/>
          </w:tcPr>
          <w:p w14:paraId="27DB5A60" w14:textId="32038245" w:rsidR="00C32A80" w:rsidRPr="007E40AD" w:rsidRDefault="00AC7736" w:rsidP="00B25CFC">
            <w:pPr>
              <w:pStyle w:val="TableText"/>
              <w:rPr>
                <w:rStyle w:val="AnswerGray"/>
                <w:lang w:val="hu-HU"/>
              </w:rPr>
            </w:pPr>
            <w:proofErr w:type="spellStart"/>
            <w:ins w:id="30" w:author="Csenge Pál" w:date="2022-11-21T17:08:00Z">
              <w:r>
                <w:rPr>
                  <w:rStyle w:val="AnswerGray"/>
                  <w:lang w:val="hu-HU"/>
                </w:rPr>
                <w:t>N.N.</w:t>
              </w:r>
              <w:proofErr w:type="gramStart"/>
              <w:r>
                <w:rPr>
                  <w:rStyle w:val="AnswerGray"/>
                  <w:lang w:val="hu-HU"/>
                </w:rPr>
                <w:t>N.</w:t>
              </w:r>
            </w:ins>
            <w:ins w:id="31" w:author="Csenge Pál" w:date="2022-11-21T17:10:00Z">
              <w:r>
                <w:rPr>
                  <w:rStyle w:val="AnswerGray"/>
                  <w:lang w:val="hu-HU"/>
                </w:rPr>
                <w:t>nnn</w:t>
              </w:r>
            </w:ins>
            <w:ins w:id="32" w:author="Csenge Pál" w:date="2022-11-21T17:11:00Z">
              <w:r>
                <w:rPr>
                  <w:rStyle w:val="AnswerGray"/>
                  <w:lang w:val="hu-HU"/>
                </w:rPr>
                <w:t>hhhhh</w:t>
              </w:r>
            </w:ins>
            <w:proofErr w:type="spellEnd"/>
            <w:proofErr w:type="gramEnd"/>
          </w:p>
        </w:tc>
        <w:tc>
          <w:tcPr>
            <w:tcW w:w="1800" w:type="dxa"/>
            <w:vAlign w:val="bottom"/>
          </w:tcPr>
          <w:p w14:paraId="27DB5A61" w14:textId="3C50F3F1" w:rsidR="00C32A80" w:rsidRPr="007E40AD" w:rsidRDefault="00AC7736" w:rsidP="00B25CFC">
            <w:pPr>
              <w:pStyle w:val="TableText"/>
              <w:rPr>
                <w:rStyle w:val="AnswerGray"/>
                <w:lang w:val="hu-HU"/>
              </w:rPr>
            </w:pPr>
            <w:ins w:id="33" w:author="Csenge Pál" w:date="2022-11-21T17:07:00Z">
              <w:r w:rsidRPr="00AC7736">
                <w:rPr>
                  <w:rStyle w:val="AnswerGray"/>
                  <w:lang w:val="hu-HU"/>
                </w:rPr>
                <w:t>255.255.255.224</w:t>
              </w:r>
            </w:ins>
          </w:p>
        </w:tc>
        <w:tc>
          <w:tcPr>
            <w:tcW w:w="1957" w:type="dxa"/>
            <w:vAlign w:val="bottom"/>
          </w:tcPr>
          <w:p w14:paraId="27DB5A62" w14:textId="085574E4" w:rsidR="00C32A80" w:rsidRPr="007E40AD" w:rsidRDefault="00AC7736" w:rsidP="00B25CFC">
            <w:pPr>
              <w:pStyle w:val="TableText"/>
              <w:rPr>
                <w:rStyle w:val="AnswerGray"/>
                <w:lang w:val="hu-HU"/>
              </w:rPr>
            </w:pPr>
            <w:ins w:id="34" w:author="Csenge Pál" w:date="2022-11-21T17:08:00Z">
              <w:r w:rsidRPr="00AC7736">
                <w:rPr>
                  <w:rStyle w:val="AnswerGray"/>
                  <w:lang w:val="hu-HU"/>
                </w:rPr>
                <w:t>209.165.200.224</w:t>
              </w:r>
            </w:ins>
          </w:p>
        </w:tc>
      </w:tr>
      <w:tr w:rsidR="00C32A80" w:rsidRPr="007E40AD" w14:paraId="27DB5A68" w14:textId="77777777" w:rsidTr="00C32A80">
        <w:trPr>
          <w:cantSplit/>
          <w:jc w:val="center"/>
        </w:trPr>
        <w:tc>
          <w:tcPr>
            <w:tcW w:w="2070" w:type="dxa"/>
            <w:vAlign w:val="bottom"/>
          </w:tcPr>
          <w:p w14:paraId="27DB5A64" w14:textId="77777777" w:rsidR="00C32A80" w:rsidRPr="007E40AD" w:rsidRDefault="00C32A80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172.31.45.252/24</w:t>
            </w:r>
          </w:p>
        </w:tc>
        <w:tc>
          <w:tcPr>
            <w:tcW w:w="2228" w:type="dxa"/>
            <w:vAlign w:val="bottom"/>
          </w:tcPr>
          <w:p w14:paraId="27DB5A65" w14:textId="1345E491" w:rsidR="00C32A80" w:rsidRPr="007E40AD" w:rsidRDefault="00AC7736" w:rsidP="00B25CFC">
            <w:pPr>
              <w:pStyle w:val="TableText"/>
              <w:rPr>
                <w:rStyle w:val="AnswerGray"/>
                <w:lang w:val="hu-HU"/>
              </w:rPr>
            </w:pPr>
            <w:ins w:id="35" w:author="Csenge Pál" w:date="2022-11-21T17:11:00Z">
              <w:r>
                <w:rPr>
                  <w:rStyle w:val="AnswerGray"/>
                  <w:lang w:val="hu-HU"/>
                </w:rPr>
                <w:t>N</w:t>
              </w:r>
            </w:ins>
            <w:ins w:id="36" w:author="Csenge Pál" w:date="2022-11-21T17:12:00Z">
              <w:r>
                <w:rPr>
                  <w:rStyle w:val="AnswerGray"/>
                  <w:lang w:val="hu-HU"/>
                </w:rPr>
                <w:t>.N.N.H</w:t>
              </w:r>
            </w:ins>
          </w:p>
        </w:tc>
        <w:tc>
          <w:tcPr>
            <w:tcW w:w="1800" w:type="dxa"/>
            <w:vAlign w:val="bottom"/>
          </w:tcPr>
          <w:p w14:paraId="27DB5A66" w14:textId="33F050EA" w:rsidR="00C32A80" w:rsidRPr="007E40AD" w:rsidRDefault="00AC7736" w:rsidP="00B25CFC">
            <w:pPr>
              <w:pStyle w:val="TableText"/>
              <w:rPr>
                <w:rStyle w:val="AnswerGray"/>
                <w:lang w:val="hu-HU"/>
              </w:rPr>
            </w:pPr>
            <w:ins w:id="37" w:author="Csenge Pál" w:date="2022-11-21T17:11:00Z">
              <w:r w:rsidRPr="00AC7736">
                <w:rPr>
                  <w:rStyle w:val="AnswerGray"/>
                  <w:lang w:val="hu-HU"/>
                </w:rPr>
                <w:t>255.255.255.0</w:t>
              </w:r>
            </w:ins>
          </w:p>
        </w:tc>
        <w:tc>
          <w:tcPr>
            <w:tcW w:w="1957" w:type="dxa"/>
            <w:vAlign w:val="bottom"/>
          </w:tcPr>
          <w:p w14:paraId="27DB5A67" w14:textId="0DEC1113" w:rsidR="00C32A80" w:rsidRPr="007E40AD" w:rsidRDefault="00AC7736" w:rsidP="00B25CFC">
            <w:pPr>
              <w:pStyle w:val="TableText"/>
              <w:rPr>
                <w:rStyle w:val="AnswerGray"/>
                <w:lang w:val="hu-HU"/>
              </w:rPr>
            </w:pPr>
            <w:ins w:id="38" w:author="Csenge Pál" w:date="2022-11-21T17:11:00Z">
              <w:r w:rsidRPr="00AC7736">
                <w:rPr>
                  <w:rStyle w:val="AnswerGray"/>
                  <w:lang w:val="hu-HU"/>
                </w:rPr>
                <w:t>172.31.45.0</w:t>
              </w:r>
            </w:ins>
          </w:p>
        </w:tc>
      </w:tr>
      <w:tr w:rsidR="00C32A80" w:rsidRPr="007E40AD" w14:paraId="27DB5A6D" w14:textId="77777777" w:rsidTr="00C32A80">
        <w:trPr>
          <w:cantSplit/>
          <w:jc w:val="center"/>
        </w:trPr>
        <w:tc>
          <w:tcPr>
            <w:tcW w:w="2070" w:type="dxa"/>
            <w:vAlign w:val="bottom"/>
          </w:tcPr>
          <w:p w14:paraId="27DB5A69" w14:textId="77777777" w:rsidR="00C32A80" w:rsidRPr="007E40AD" w:rsidRDefault="00C32A80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10.1.8.200/26</w:t>
            </w:r>
          </w:p>
        </w:tc>
        <w:tc>
          <w:tcPr>
            <w:tcW w:w="2228" w:type="dxa"/>
            <w:vAlign w:val="bottom"/>
          </w:tcPr>
          <w:p w14:paraId="27DB5A6A" w14:textId="3CBF0191" w:rsidR="00C32A80" w:rsidRPr="007E40AD" w:rsidRDefault="004D36DC" w:rsidP="00B25CFC">
            <w:pPr>
              <w:pStyle w:val="TableText"/>
              <w:rPr>
                <w:rStyle w:val="AnswerGray"/>
                <w:lang w:val="hu-HU"/>
              </w:rPr>
            </w:pPr>
            <w:proofErr w:type="spellStart"/>
            <w:ins w:id="39" w:author="Csenge Pál" w:date="2022-11-21T17:21:00Z">
              <w:r>
                <w:rPr>
                  <w:rStyle w:val="AnswerGray"/>
                  <w:lang w:val="hu-HU"/>
                </w:rPr>
                <w:t>N.N.</w:t>
              </w:r>
              <w:proofErr w:type="gramStart"/>
              <w:r>
                <w:rPr>
                  <w:rStyle w:val="AnswerGray"/>
                  <w:lang w:val="hu-HU"/>
                </w:rPr>
                <w:t>N.nnhhhhhh</w:t>
              </w:r>
            </w:ins>
            <w:proofErr w:type="spellEnd"/>
            <w:proofErr w:type="gramEnd"/>
          </w:p>
        </w:tc>
        <w:tc>
          <w:tcPr>
            <w:tcW w:w="1800" w:type="dxa"/>
            <w:vAlign w:val="bottom"/>
          </w:tcPr>
          <w:p w14:paraId="27DB5A6B" w14:textId="28E4861E" w:rsidR="00C32A80" w:rsidRPr="007E40AD" w:rsidRDefault="004D36DC" w:rsidP="00B25CFC">
            <w:pPr>
              <w:pStyle w:val="TableText"/>
              <w:rPr>
                <w:rStyle w:val="AnswerGray"/>
                <w:lang w:val="hu-HU"/>
              </w:rPr>
            </w:pPr>
            <w:ins w:id="40" w:author="Csenge Pál" w:date="2022-11-21T17:20:00Z">
              <w:r>
                <w:rPr>
                  <w:rStyle w:val="AnswerGray"/>
                  <w:lang w:val="hu-HU"/>
                </w:rPr>
                <w:t>255.255.255.</w:t>
              </w:r>
            </w:ins>
            <w:ins w:id="41" w:author="Csenge Pál" w:date="2022-11-21T17:21:00Z">
              <w:r>
                <w:rPr>
                  <w:rStyle w:val="AnswerGray"/>
                  <w:lang w:val="hu-HU"/>
                </w:rPr>
                <w:t>192</w:t>
              </w:r>
            </w:ins>
          </w:p>
        </w:tc>
        <w:tc>
          <w:tcPr>
            <w:tcW w:w="1957" w:type="dxa"/>
            <w:vAlign w:val="bottom"/>
          </w:tcPr>
          <w:p w14:paraId="27DB5A6C" w14:textId="328E5FB4" w:rsidR="00C32A80" w:rsidRPr="007E40AD" w:rsidRDefault="004D36DC" w:rsidP="00B25CFC">
            <w:pPr>
              <w:pStyle w:val="TableText"/>
              <w:rPr>
                <w:rStyle w:val="AnswerGray"/>
                <w:lang w:val="hu-HU"/>
              </w:rPr>
            </w:pPr>
            <w:ins w:id="42" w:author="Csenge Pál" w:date="2022-11-21T17:20:00Z">
              <w:r w:rsidRPr="004D36DC">
                <w:rPr>
                  <w:rStyle w:val="AnswerGray"/>
                  <w:lang w:val="hu-HU"/>
                </w:rPr>
                <w:t>10.1.8.192</w:t>
              </w:r>
            </w:ins>
          </w:p>
        </w:tc>
      </w:tr>
      <w:tr w:rsidR="00C32A80" w:rsidRPr="007E40AD" w14:paraId="27DB5A72" w14:textId="77777777" w:rsidTr="00C32A80">
        <w:trPr>
          <w:cantSplit/>
          <w:jc w:val="center"/>
        </w:trPr>
        <w:tc>
          <w:tcPr>
            <w:tcW w:w="2070" w:type="dxa"/>
            <w:vAlign w:val="bottom"/>
          </w:tcPr>
          <w:p w14:paraId="27DB5A6E" w14:textId="77777777" w:rsidR="00C32A80" w:rsidRPr="007E40AD" w:rsidRDefault="00C32A80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172.16.117.77/20</w:t>
            </w:r>
          </w:p>
        </w:tc>
        <w:tc>
          <w:tcPr>
            <w:tcW w:w="2228" w:type="dxa"/>
            <w:vAlign w:val="bottom"/>
          </w:tcPr>
          <w:p w14:paraId="27DB5A6F" w14:textId="05C816EA" w:rsidR="00C32A80" w:rsidRPr="007E40AD" w:rsidRDefault="004D36DC" w:rsidP="00B25CFC">
            <w:pPr>
              <w:pStyle w:val="TableText"/>
              <w:rPr>
                <w:rStyle w:val="AnswerGray"/>
                <w:lang w:val="hu-HU"/>
              </w:rPr>
            </w:pPr>
            <w:proofErr w:type="spellStart"/>
            <w:ins w:id="43" w:author="Csenge Pál" w:date="2022-11-21T17:22:00Z">
              <w:r>
                <w:rPr>
                  <w:rStyle w:val="AnswerGray"/>
                  <w:lang w:val="hu-HU"/>
                </w:rPr>
                <w:t>N.</w:t>
              </w:r>
              <w:proofErr w:type="gramStart"/>
              <w:r>
                <w:rPr>
                  <w:rStyle w:val="AnswerGray"/>
                  <w:lang w:val="hu-HU"/>
                </w:rPr>
                <w:t>N.nnnnhhhh</w:t>
              </w:r>
              <w:proofErr w:type="gramEnd"/>
              <w:r>
                <w:rPr>
                  <w:rStyle w:val="AnswerGray"/>
                  <w:lang w:val="hu-HU"/>
                </w:rPr>
                <w:t>.H</w:t>
              </w:r>
            </w:ins>
            <w:proofErr w:type="spellEnd"/>
          </w:p>
        </w:tc>
        <w:tc>
          <w:tcPr>
            <w:tcW w:w="1800" w:type="dxa"/>
            <w:vAlign w:val="bottom"/>
          </w:tcPr>
          <w:p w14:paraId="27DB5A70" w14:textId="6AD1420E" w:rsidR="00C32A80" w:rsidRPr="007E40AD" w:rsidRDefault="004D36DC" w:rsidP="00B25CFC">
            <w:pPr>
              <w:pStyle w:val="TableText"/>
              <w:rPr>
                <w:rStyle w:val="AnswerGray"/>
                <w:lang w:val="hu-HU"/>
              </w:rPr>
            </w:pPr>
            <w:ins w:id="44" w:author="Csenge Pál" w:date="2022-11-21T17:23:00Z">
              <w:r w:rsidRPr="004D36DC">
                <w:rPr>
                  <w:rStyle w:val="AnswerGray"/>
                  <w:lang w:val="hu-HU"/>
                </w:rPr>
                <w:t>255.255.240.0</w:t>
              </w:r>
            </w:ins>
          </w:p>
        </w:tc>
        <w:tc>
          <w:tcPr>
            <w:tcW w:w="1957" w:type="dxa"/>
            <w:vAlign w:val="bottom"/>
          </w:tcPr>
          <w:p w14:paraId="27DB5A71" w14:textId="055459F2" w:rsidR="00C32A80" w:rsidRPr="007E40AD" w:rsidRDefault="004D36DC" w:rsidP="00B25CFC">
            <w:pPr>
              <w:pStyle w:val="TableText"/>
              <w:rPr>
                <w:rStyle w:val="AnswerGray"/>
                <w:lang w:val="hu-HU"/>
              </w:rPr>
            </w:pPr>
            <w:ins w:id="45" w:author="Csenge Pál" w:date="2022-11-21T17:22:00Z">
              <w:r w:rsidRPr="004D36DC">
                <w:rPr>
                  <w:rStyle w:val="AnswerGray"/>
                  <w:lang w:val="hu-HU"/>
                </w:rPr>
                <w:t>172.16.112.0</w:t>
              </w:r>
            </w:ins>
          </w:p>
        </w:tc>
      </w:tr>
      <w:tr w:rsidR="00C32A80" w:rsidRPr="007E40AD" w14:paraId="27DB5A77" w14:textId="77777777" w:rsidTr="00C32A80">
        <w:trPr>
          <w:cantSplit/>
          <w:jc w:val="center"/>
        </w:trPr>
        <w:tc>
          <w:tcPr>
            <w:tcW w:w="2070" w:type="dxa"/>
            <w:vAlign w:val="bottom"/>
          </w:tcPr>
          <w:p w14:paraId="27DB5A73" w14:textId="77777777" w:rsidR="00C32A80" w:rsidRPr="007E40AD" w:rsidRDefault="00C32A80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10.1.1.101/25</w:t>
            </w:r>
          </w:p>
        </w:tc>
        <w:tc>
          <w:tcPr>
            <w:tcW w:w="2228" w:type="dxa"/>
            <w:vAlign w:val="bottom"/>
          </w:tcPr>
          <w:p w14:paraId="27DB5A74" w14:textId="6505C032" w:rsidR="00C32A80" w:rsidRPr="007E40AD" w:rsidRDefault="004D36DC" w:rsidP="00B25CFC">
            <w:pPr>
              <w:pStyle w:val="TableText"/>
              <w:rPr>
                <w:rStyle w:val="AnswerGray"/>
                <w:lang w:val="hu-HU"/>
              </w:rPr>
            </w:pPr>
            <w:proofErr w:type="spellStart"/>
            <w:ins w:id="46" w:author="Csenge Pál" w:date="2022-11-21T17:23:00Z">
              <w:r>
                <w:rPr>
                  <w:rStyle w:val="AnswerGray"/>
                  <w:lang w:val="hu-HU"/>
                </w:rPr>
                <w:t>N.N.</w:t>
              </w:r>
              <w:proofErr w:type="gramStart"/>
              <w:r>
                <w:rPr>
                  <w:rStyle w:val="AnswerGray"/>
                  <w:lang w:val="hu-HU"/>
                </w:rPr>
                <w:t>N.nhhhhhhh</w:t>
              </w:r>
            </w:ins>
            <w:proofErr w:type="spellEnd"/>
            <w:proofErr w:type="gramEnd"/>
          </w:p>
        </w:tc>
        <w:tc>
          <w:tcPr>
            <w:tcW w:w="1800" w:type="dxa"/>
            <w:vAlign w:val="bottom"/>
          </w:tcPr>
          <w:p w14:paraId="27DB5A75" w14:textId="55F218FA" w:rsidR="00C32A80" w:rsidRPr="007E40AD" w:rsidRDefault="004D36DC" w:rsidP="00B25CFC">
            <w:pPr>
              <w:pStyle w:val="TableText"/>
              <w:rPr>
                <w:rStyle w:val="AnswerGray"/>
                <w:lang w:val="hu-HU"/>
              </w:rPr>
            </w:pPr>
            <w:ins w:id="47" w:author="Csenge Pál" w:date="2022-11-21T17:24:00Z">
              <w:r w:rsidRPr="004D36DC">
                <w:rPr>
                  <w:rStyle w:val="AnswerGray"/>
                  <w:lang w:val="hu-HU"/>
                </w:rPr>
                <w:t>255.255.255.128</w:t>
              </w:r>
            </w:ins>
          </w:p>
        </w:tc>
        <w:tc>
          <w:tcPr>
            <w:tcW w:w="1957" w:type="dxa"/>
            <w:vAlign w:val="bottom"/>
          </w:tcPr>
          <w:p w14:paraId="27DB5A76" w14:textId="0C0A7184" w:rsidR="00C32A80" w:rsidRPr="007E40AD" w:rsidRDefault="004D36DC" w:rsidP="00B25CFC">
            <w:pPr>
              <w:pStyle w:val="TableText"/>
              <w:rPr>
                <w:rStyle w:val="AnswerGray"/>
                <w:lang w:val="hu-HU"/>
              </w:rPr>
            </w:pPr>
            <w:ins w:id="48" w:author="Csenge Pál" w:date="2022-11-21T17:24:00Z">
              <w:r w:rsidRPr="004D36DC">
                <w:rPr>
                  <w:rStyle w:val="AnswerGray"/>
                  <w:lang w:val="hu-HU"/>
                </w:rPr>
                <w:t>10.1.1.0</w:t>
              </w:r>
            </w:ins>
          </w:p>
        </w:tc>
      </w:tr>
      <w:tr w:rsidR="00C32A80" w:rsidRPr="007E40AD" w14:paraId="27DB5A7C" w14:textId="77777777" w:rsidTr="00C32A80">
        <w:trPr>
          <w:cantSplit/>
          <w:jc w:val="center"/>
        </w:trPr>
        <w:tc>
          <w:tcPr>
            <w:tcW w:w="2070" w:type="dxa"/>
            <w:vAlign w:val="bottom"/>
          </w:tcPr>
          <w:p w14:paraId="27DB5A78" w14:textId="77777777" w:rsidR="00C32A80" w:rsidRPr="007E40AD" w:rsidRDefault="00957841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209.165.202.140/27</w:t>
            </w:r>
          </w:p>
        </w:tc>
        <w:tc>
          <w:tcPr>
            <w:tcW w:w="2228" w:type="dxa"/>
            <w:vAlign w:val="bottom"/>
          </w:tcPr>
          <w:p w14:paraId="27DB5A79" w14:textId="0530768F" w:rsidR="00C32A80" w:rsidRPr="004D36DC" w:rsidRDefault="004D36DC" w:rsidP="00B25CFC">
            <w:pPr>
              <w:pStyle w:val="TableText"/>
              <w:rPr>
                <w:rStyle w:val="AnswerGray"/>
                <w:rPrChange w:id="49" w:author="Csenge Pál" w:date="2022-11-21T17:25:00Z">
                  <w:rPr>
                    <w:rStyle w:val="AnswerGray"/>
                    <w:lang w:val="hu-HU"/>
                  </w:rPr>
                </w:rPrChange>
              </w:rPr>
            </w:pPr>
            <w:proofErr w:type="spellStart"/>
            <w:ins w:id="50" w:author="Csenge Pál" w:date="2022-11-21T17:25:00Z">
              <w:r>
                <w:rPr>
                  <w:rStyle w:val="AnswerGray"/>
                </w:rPr>
                <w:t>N.N.</w:t>
              </w:r>
              <w:proofErr w:type="gramStart"/>
              <w:r>
                <w:rPr>
                  <w:rStyle w:val="AnswerGray"/>
                </w:rPr>
                <w:t>N.nnnhhhhh</w:t>
              </w:r>
            </w:ins>
            <w:proofErr w:type="spellEnd"/>
            <w:proofErr w:type="gramEnd"/>
          </w:p>
        </w:tc>
        <w:tc>
          <w:tcPr>
            <w:tcW w:w="1800" w:type="dxa"/>
            <w:vAlign w:val="bottom"/>
          </w:tcPr>
          <w:p w14:paraId="27DB5A7A" w14:textId="15FEDA90" w:rsidR="00C32A80" w:rsidRPr="007E40AD" w:rsidRDefault="004D36DC" w:rsidP="00B25CFC">
            <w:pPr>
              <w:pStyle w:val="TableText"/>
              <w:rPr>
                <w:rStyle w:val="AnswerGray"/>
                <w:lang w:val="hu-HU"/>
              </w:rPr>
            </w:pPr>
            <w:ins w:id="51" w:author="Csenge Pál" w:date="2022-11-21T17:25:00Z">
              <w:r w:rsidRPr="004D36DC">
                <w:rPr>
                  <w:rStyle w:val="AnswerGray"/>
                  <w:lang w:val="hu-HU"/>
                </w:rPr>
                <w:t>255.255.255.224</w:t>
              </w:r>
            </w:ins>
          </w:p>
        </w:tc>
        <w:tc>
          <w:tcPr>
            <w:tcW w:w="1957" w:type="dxa"/>
            <w:vAlign w:val="bottom"/>
          </w:tcPr>
          <w:p w14:paraId="27DB5A7B" w14:textId="451ECD31" w:rsidR="00C32A80" w:rsidRPr="007E40AD" w:rsidRDefault="004D36DC" w:rsidP="00B25CFC">
            <w:pPr>
              <w:pStyle w:val="TableText"/>
              <w:rPr>
                <w:rStyle w:val="AnswerGray"/>
                <w:lang w:val="hu-HU"/>
              </w:rPr>
            </w:pPr>
            <w:ins w:id="52" w:author="Csenge Pál" w:date="2022-11-21T17:25:00Z">
              <w:r w:rsidRPr="004D36DC">
                <w:rPr>
                  <w:rStyle w:val="AnswerGray"/>
                  <w:lang w:val="hu-HU"/>
                </w:rPr>
                <w:t>209.165.202.128</w:t>
              </w:r>
            </w:ins>
          </w:p>
        </w:tc>
      </w:tr>
      <w:tr w:rsidR="00C32A80" w:rsidRPr="007E40AD" w14:paraId="27DB5A81" w14:textId="77777777" w:rsidTr="00C32A80">
        <w:trPr>
          <w:cantSplit/>
          <w:jc w:val="center"/>
        </w:trPr>
        <w:tc>
          <w:tcPr>
            <w:tcW w:w="2070" w:type="dxa"/>
            <w:vAlign w:val="bottom"/>
          </w:tcPr>
          <w:p w14:paraId="27DB5A7D" w14:textId="77777777" w:rsidR="00C32A80" w:rsidRPr="007E40AD" w:rsidRDefault="00957841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192.168.28.45/28</w:t>
            </w:r>
          </w:p>
        </w:tc>
        <w:tc>
          <w:tcPr>
            <w:tcW w:w="2228" w:type="dxa"/>
            <w:vAlign w:val="bottom"/>
          </w:tcPr>
          <w:p w14:paraId="27DB5A7E" w14:textId="5110BF84" w:rsidR="00C32A80" w:rsidRPr="007E40AD" w:rsidRDefault="005538BB" w:rsidP="00B25CFC">
            <w:pPr>
              <w:pStyle w:val="TableText"/>
              <w:rPr>
                <w:rStyle w:val="AnswerGray"/>
                <w:lang w:val="hu-HU"/>
              </w:rPr>
            </w:pPr>
            <w:proofErr w:type="spellStart"/>
            <w:ins w:id="53" w:author="Csenge Pál" w:date="2022-11-21T17:26:00Z">
              <w:r>
                <w:rPr>
                  <w:rStyle w:val="AnswerGray"/>
                  <w:lang w:val="hu-HU"/>
                </w:rPr>
                <w:t>N.N.</w:t>
              </w:r>
              <w:proofErr w:type="gramStart"/>
              <w:r>
                <w:rPr>
                  <w:rStyle w:val="AnswerGray"/>
                  <w:lang w:val="hu-HU"/>
                </w:rPr>
                <w:t>N.nnnnhhhh</w:t>
              </w:r>
            </w:ins>
            <w:proofErr w:type="spellEnd"/>
            <w:proofErr w:type="gramEnd"/>
          </w:p>
        </w:tc>
        <w:tc>
          <w:tcPr>
            <w:tcW w:w="1800" w:type="dxa"/>
            <w:vAlign w:val="bottom"/>
          </w:tcPr>
          <w:p w14:paraId="27DB5A7F" w14:textId="0EC7842D" w:rsidR="00C32A80" w:rsidRPr="007E40AD" w:rsidRDefault="005538BB" w:rsidP="00B25CFC">
            <w:pPr>
              <w:pStyle w:val="TableText"/>
              <w:rPr>
                <w:rStyle w:val="AnswerGray"/>
                <w:lang w:val="hu-HU"/>
              </w:rPr>
            </w:pPr>
            <w:ins w:id="54" w:author="Csenge Pál" w:date="2022-11-21T17:26:00Z">
              <w:r w:rsidRPr="005538BB">
                <w:rPr>
                  <w:rStyle w:val="AnswerGray"/>
                  <w:lang w:val="hu-HU"/>
                </w:rPr>
                <w:t>255.255.255.240</w:t>
              </w:r>
            </w:ins>
          </w:p>
        </w:tc>
        <w:tc>
          <w:tcPr>
            <w:tcW w:w="1957" w:type="dxa"/>
            <w:vAlign w:val="bottom"/>
          </w:tcPr>
          <w:p w14:paraId="27DB5A80" w14:textId="49821B94" w:rsidR="00C32A80" w:rsidRPr="007E40AD" w:rsidRDefault="005538BB" w:rsidP="00B25CFC">
            <w:pPr>
              <w:pStyle w:val="TableText"/>
              <w:rPr>
                <w:rStyle w:val="AnswerGray"/>
                <w:lang w:val="hu-HU"/>
              </w:rPr>
            </w:pPr>
            <w:ins w:id="55" w:author="Csenge Pál" w:date="2022-11-21T17:26:00Z">
              <w:r w:rsidRPr="005538BB">
                <w:rPr>
                  <w:rStyle w:val="AnswerGray"/>
                  <w:lang w:val="hu-HU"/>
                </w:rPr>
                <w:t>192.168.28.32</w:t>
              </w:r>
            </w:ins>
          </w:p>
        </w:tc>
      </w:tr>
    </w:tbl>
    <w:p w14:paraId="27DB5A82" w14:textId="53DBD82A" w:rsidR="000719A5" w:rsidRPr="007E40AD" w:rsidRDefault="00897093" w:rsidP="006751DB">
      <w:pPr>
        <w:pStyle w:val="StepHead"/>
        <w:numPr>
          <w:ilvl w:val="0"/>
          <w:numId w:val="0"/>
        </w:numPr>
        <w:jc w:val="both"/>
        <w:rPr>
          <w:lang w:val="hu-HU"/>
        </w:rPr>
      </w:pPr>
      <w:r w:rsidRPr="007E40AD">
        <w:rPr>
          <w:lang w:val="hu-HU"/>
        </w:rPr>
        <w:t>2.</w:t>
      </w:r>
      <w:ins w:id="56" w:author="Kajdy Adrienn" w:date="2016-09-15T10:10:00Z">
        <w:r w:rsidR="00447BD4">
          <w:rPr>
            <w:lang w:val="hu-HU"/>
          </w:rPr>
          <w:t xml:space="preserve"> </w:t>
        </w:r>
      </w:ins>
      <w:r w:rsidRPr="007E40AD">
        <w:rPr>
          <w:lang w:val="hu-HU"/>
        </w:rPr>
        <w:t xml:space="preserve">lépés: </w:t>
      </w:r>
      <w:r w:rsidR="00223E91" w:rsidRPr="007E40AD">
        <w:rPr>
          <w:lang w:val="hu-HU"/>
        </w:rPr>
        <w:t xml:space="preserve">Elemezzük az alábbi táblázatot és határozzuk meg a használható címtartományt és az üzenetszórási címet a megadott hálózati cím/előtag pár alapján. </w:t>
      </w:r>
    </w:p>
    <w:p w14:paraId="27DB5A83" w14:textId="38D2A386" w:rsidR="00112AC5" w:rsidRPr="007E40AD" w:rsidRDefault="00223E91" w:rsidP="005E56BF">
      <w:pPr>
        <w:pStyle w:val="BodyTextL25"/>
        <w:rPr>
          <w:lang w:val="hu-HU"/>
        </w:rPr>
      </w:pPr>
      <w:r w:rsidRPr="007E40AD">
        <w:rPr>
          <w:lang w:val="hu-HU"/>
        </w:rPr>
        <w:t>Az első sorban egy példa található, ami megmutatja, hogyan kell kitölteni a táblázatot</w:t>
      </w:r>
      <w:r w:rsidR="00C9120F" w:rsidRPr="007E40AD">
        <w:rPr>
          <w:lang w:val="hu-HU"/>
        </w:rPr>
        <w:t>.</w:t>
      </w:r>
    </w:p>
    <w:tbl>
      <w:tblPr>
        <w:tblW w:w="805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1800"/>
        <w:gridCol w:w="1957"/>
      </w:tblGrid>
      <w:tr w:rsidR="00C9120F" w:rsidRPr="007E40AD" w14:paraId="27DB5A88" w14:textId="77777777" w:rsidTr="00223E91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7DB5A84" w14:textId="7FE34E38" w:rsidR="00C9120F" w:rsidRPr="007E40AD" w:rsidRDefault="00C9120F">
            <w:pPr>
              <w:pStyle w:val="TableHeading"/>
              <w:rPr>
                <w:lang w:val="hu-HU"/>
              </w:rPr>
            </w:pPr>
            <w:del w:id="57" w:author="Kajdy Adrienn" w:date="2016-09-15T10:11:00Z">
              <w:r w:rsidRPr="007E40AD" w:rsidDel="00447BD4">
                <w:rPr>
                  <w:lang w:val="hu-HU"/>
                </w:rPr>
                <w:delText xml:space="preserve">IP </w:delText>
              </w:r>
            </w:del>
            <w:ins w:id="58" w:author="Kajdy Adrienn" w:date="2016-09-15T10:11:00Z">
              <w:r w:rsidR="00447BD4" w:rsidRPr="007E40AD">
                <w:rPr>
                  <w:lang w:val="hu-HU"/>
                </w:rPr>
                <w:t>IP</w:t>
              </w:r>
              <w:r w:rsidR="00447BD4">
                <w:rPr>
                  <w:lang w:val="hu-HU"/>
                </w:rPr>
                <w:t>-</w:t>
              </w:r>
            </w:ins>
            <w:r w:rsidR="00223E91" w:rsidRPr="007E40AD">
              <w:rPr>
                <w:lang w:val="hu-HU"/>
              </w:rPr>
              <w:t>cím</w:t>
            </w:r>
            <w:r w:rsidRPr="007E40AD">
              <w:rPr>
                <w:lang w:val="hu-HU"/>
              </w:rPr>
              <w:t>/</w:t>
            </w:r>
            <w:r w:rsidR="00223E91" w:rsidRPr="007E40AD">
              <w:rPr>
                <w:lang w:val="hu-HU"/>
              </w:rPr>
              <w:t>Előtag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7DB5A85" w14:textId="01B017A4" w:rsidR="00C9120F" w:rsidRPr="007E40AD" w:rsidRDefault="00223E91" w:rsidP="00223E91">
            <w:pPr>
              <w:pStyle w:val="TableHeading"/>
              <w:rPr>
                <w:lang w:val="hu-HU"/>
              </w:rPr>
            </w:pPr>
            <w:r w:rsidRPr="007E40AD">
              <w:rPr>
                <w:lang w:val="hu-HU"/>
              </w:rPr>
              <w:t>Első állomáscím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7DB5A86" w14:textId="49365B12" w:rsidR="00C9120F" w:rsidRPr="007E40AD" w:rsidRDefault="00223E91" w:rsidP="00223E91">
            <w:pPr>
              <w:pStyle w:val="TableHeading"/>
              <w:rPr>
                <w:lang w:val="hu-HU"/>
              </w:rPr>
            </w:pPr>
            <w:r w:rsidRPr="007E40AD">
              <w:rPr>
                <w:lang w:val="hu-HU"/>
              </w:rPr>
              <w:t>Utolsó állomáscím</w:t>
            </w:r>
          </w:p>
        </w:tc>
        <w:tc>
          <w:tcPr>
            <w:tcW w:w="1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7DB5A87" w14:textId="32354D4B" w:rsidR="00C9120F" w:rsidRPr="007E40AD" w:rsidRDefault="00223E91" w:rsidP="00223E91">
            <w:pPr>
              <w:pStyle w:val="TableHeading"/>
              <w:rPr>
                <w:lang w:val="hu-HU"/>
              </w:rPr>
            </w:pPr>
            <w:r w:rsidRPr="007E40AD">
              <w:rPr>
                <w:lang w:val="hu-HU"/>
              </w:rPr>
              <w:t>Üzenetszórási cím</w:t>
            </w:r>
          </w:p>
        </w:tc>
      </w:tr>
      <w:tr w:rsidR="00C9120F" w:rsidRPr="007E40AD" w14:paraId="27DB5A8D" w14:textId="77777777" w:rsidTr="00FF3148">
        <w:trPr>
          <w:cantSplit/>
          <w:jc w:val="center"/>
        </w:trPr>
        <w:tc>
          <w:tcPr>
            <w:tcW w:w="2070" w:type="dxa"/>
            <w:vAlign w:val="bottom"/>
          </w:tcPr>
          <w:p w14:paraId="27DB5A89" w14:textId="77777777" w:rsidR="00C9120F" w:rsidRPr="007E40AD" w:rsidRDefault="00C9120F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192.168.10.10/24</w:t>
            </w:r>
          </w:p>
        </w:tc>
        <w:tc>
          <w:tcPr>
            <w:tcW w:w="2228" w:type="dxa"/>
            <w:vAlign w:val="bottom"/>
          </w:tcPr>
          <w:p w14:paraId="27DB5A8A" w14:textId="77777777" w:rsidR="00C9120F" w:rsidRPr="007E40AD" w:rsidRDefault="00C9120F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192.168.10.1</w:t>
            </w:r>
          </w:p>
        </w:tc>
        <w:tc>
          <w:tcPr>
            <w:tcW w:w="1800" w:type="dxa"/>
            <w:vAlign w:val="bottom"/>
          </w:tcPr>
          <w:p w14:paraId="27DB5A8B" w14:textId="77777777" w:rsidR="00C9120F" w:rsidRPr="007E40AD" w:rsidRDefault="00C9120F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192.168.10.254</w:t>
            </w:r>
          </w:p>
        </w:tc>
        <w:tc>
          <w:tcPr>
            <w:tcW w:w="1957" w:type="dxa"/>
            <w:vAlign w:val="bottom"/>
          </w:tcPr>
          <w:p w14:paraId="27DB5A8C" w14:textId="77777777" w:rsidR="00C9120F" w:rsidRPr="007E40AD" w:rsidRDefault="00C9120F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192.168.10.255</w:t>
            </w:r>
          </w:p>
        </w:tc>
      </w:tr>
      <w:tr w:rsidR="00C9120F" w:rsidRPr="007E40AD" w14:paraId="27DB5A92" w14:textId="77777777" w:rsidTr="00FF3148">
        <w:trPr>
          <w:cantSplit/>
          <w:jc w:val="center"/>
        </w:trPr>
        <w:tc>
          <w:tcPr>
            <w:tcW w:w="2070" w:type="dxa"/>
            <w:vAlign w:val="bottom"/>
          </w:tcPr>
          <w:p w14:paraId="27DB5A8E" w14:textId="77777777" w:rsidR="00C9120F" w:rsidRPr="007E40AD" w:rsidRDefault="00C9120F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10.101.99.17/23</w:t>
            </w:r>
          </w:p>
        </w:tc>
        <w:tc>
          <w:tcPr>
            <w:tcW w:w="2228" w:type="dxa"/>
            <w:vAlign w:val="bottom"/>
          </w:tcPr>
          <w:p w14:paraId="27DB5A8F" w14:textId="4ADD1BAD" w:rsidR="00C9120F" w:rsidRPr="007E40AD" w:rsidRDefault="005538BB" w:rsidP="00B25CFC">
            <w:pPr>
              <w:pStyle w:val="TableText"/>
              <w:rPr>
                <w:rStyle w:val="AnswerGray"/>
                <w:lang w:val="hu-HU"/>
              </w:rPr>
            </w:pPr>
            <w:ins w:id="59" w:author="Csenge Pál" w:date="2022-11-21T17:28:00Z">
              <w:r w:rsidRPr="005538BB">
                <w:rPr>
                  <w:rStyle w:val="AnswerGray"/>
                  <w:lang w:val="hu-HU"/>
                </w:rPr>
                <w:t>10.101.98.1</w:t>
              </w:r>
            </w:ins>
          </w:p>
        </w:tc>
        <w:tc>
          <w:tcPr>
            <w:tcW w:w="1800" w:type="dxa"/>
            <w:vAlign w:val="bottom"/>
          </w:tcPr>
          <w:p w14:paraId="27DB5A90" w14:textId="75DB14FC" w:rsidR="00C9120F" w:rsidRPr="007E40AD" w:rsidRDefault="005538BB" w:rsidP="00B25CFC">
            <w:pPr>
              <w:pStyle w:val="TableText"/>
              <w:rPr>
                <w:rStyle w:val="AnswerGray"/>
                <w:lang w:val="hu-HU"/>
              </w:rPr>
            </w:pPr>
            <w:ins w:id="60" w:author="Csenge Pál" w:date="2022-11-21T17:28:00Z">
              <w:r w:rsidRPr="005538BB">
                <w:rPr>
                  <w:rStyle w:val="AnswerGray"/>
                  <w:lang w:val="hu-HU"/>
                </w:rPr>
                <w:t>10.101.99.254</w:t>
              </w:r>
            </w:ins>
          </w:p>
        </w:tc>
        <w:tc>
          <w:tcPr>
            <w:tcW w:w="1957" w:type="dxa"/>
            <w:vAlign w:val="bottom"/>
          </w:tcPr>
          <w:p w14:paraId="27DB5A91" w14:textId="260AFF24" w:rsidR="00C9120F" w:rsidRPr="007E40AD" w:rsidRDefault="005538BB" w:rsidP="00B25CFC">
            <w:pPr>
              <w:pStyle w:val="TableText"/>
              <w:rPr>
                <w:rStyle w:val="AnswerGray"/>
                <w:lang w:val="hu-HU"/>
              </w:rPr>
            </w:pPr>
            <w:ins w:id="61" w:author="Csenge Pál" w:date="2022-11-21T17:27:00Z">
              <w:r w:rsidRPr="005538BB">
                <w:rPr>
                  <w:rStyle w:val="AnswerGray"/>
                  <w:lang w:val="hu-HU"/>
                </w:rPr>
                <w:t>10.101.99.255</w:t>
              </w:r>
            </w:ins>
          </w:p>
        </w:tc>
      </w:tr>
      <w:tr w:rsidR="00C9120F" w:rsidRPr="007E40AD" w14:paraId="27DB5A97" w14:textId="77777777" w:rsidTr="00FF3148">
        <w:trPr>
          <w:cantSplit/>
          <w:jc w:val="center"/>
        </w:trPr>
        <w:tc>
          <w:tcPr>
            <w:tcW w:w="2070" w:type="dxa"/>
            <w:vAlign w:val="bottom"/>
          </w:tcPr>
          <w:p w14:paraId="27DB5A93" w14:textId="77777777" w:rsidR="00C9120F" w:rsidRPr="007E40AD" w:rsidRDefault="00C9120F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209.165.200.227/27</w:t>
            </w:r>
          </w:p>
        </w:tc>
        <w:tc>
          <w:tcPr>
            <w:tcW w:w="2228" w:type="dxa"/>
            <w:vAlign w:val="bottom"/>
          </w:tcPr>
          <w:p w14:paraId="27DB5A94" w14:textId="4A8DFB04" w:rsidR="00C9120F" w:rsidRPr="007E40AD" w:rsidRDefault="005538BB" w:rsidP="00B25CFC">
            <w:pPr>
              <w:pStyle w:val="TableText"/>
              <w:rPr>
                <w:rStyle w:val="AnswerGray"/>
                <w:lang w:val="hu-HU"/>
              </w:rPr>
            </w:pPr>
            <w:ins w:id="62" w:author="Csenge Pál" w:date="2022-11-21T17:29:00Z">
              <w:r w:rsidRPr="005538BB">
                <w:rPr>
                  <w:rStyle w:val="AnswerGray"/>
                  <w:lang w:val="hu-HU"/>
                </w:rPr>
                <w:t>209.165.200.225</w:t>
              </w:r>
            </w:ins>
          </w:p>
        </w:tc>
        <w:tc>
          <w:tcPr>
            <w:tcW w:w="1800" w:type="dxa"/>
            <w:vAlign w:val="bottom"/>
          </w:tcPr>
          <w:p w14:paraId="27DB5A95" w14:textId="67CF693C" w:rsidR="00C9120F" w:rsidRPr="007E40AD" w:rsidRDefault="005538BB" w:rsidP="00B25CFC">
            <w:pPr>
              <w:pStyle w:val="TableText"/>
              <w:rPr>
                <w:rStyle w:val="AnswerGray"/>
                <w:lang w:val="hu-HU"/>
              </w:rPr>
            </w:pPr>
            <w:ins w:id="63" w:author="Csenge Pál" w:date="2022-11-21T17:29:00Z">
              <w:r w:rsidRPr="005538BB">
                <w:rPr>
                  <w:rStyle w:val="AnswerGray"/>
                  <w:lang w:val="hu-HU"/>
                </w:rPr>
                <w:t>209.165.200.254</w:t>
              </w:r>
            </w:ins>
          </w:p>
        </w:tc>
        <w:tc>
          <w:tcPr>
            <w:tcW w:w="1957" w:type="dxa"/>
            <w:vAlign w:val="bottom"/>
          </w:tcPr>
          <w:p w14:paraId="27DB5A96" w14:textId="2E5015D2" w:rsidR="00C9120F" w:rsidRPr="007E40AD" w:rsidRDefault="005538BB" w:rsidP="00B25CFC">
            <w:pPr>
              <w:pStyle w:val="TableText"/>
              <w:rPr>
                <w:rStyle w:val="AnswerGray"/>
                <w:lang w:val="hu-HU"/>
              </w:rPr>
            </w:pPr>
            <w:ins w:id="64" w:author="Csenge Pál" w:date="2022-11-21T17:29:00Z">
              <w:r w:rsidRPr="005538BB">
                <w:rPr>
                  <w:rStyle w:val="AnswerGray"/>
                  <w:lang w:val="hu-HU"/>
                </w:rPr>
                <w:t>209.165.200.255</w:t>
              </w:r>
            </w:ins>
          </w:p>
        </w:tc>
      </w:tr>
      <w:tr w:rsidR="00C9120F" w:rsidRPr="007E40AD" w14:paraId="27DB5A9C" w14:textId="77777777" w:rsidTr="00FF3148">
        <w:trPr>
          <w:cantSplit/>
          <w:jc w:val="center"/>
        </w:trPr>
        <w:tc>
          <w:tcPr>
            <w:tcW w:w="2070" w:type="dxa"/>
            <w:vAlign w:val="bottom"/>
          </w:tcPr>
          <w:p w14:paraId="27DB5A98" w14:textId="77777777" w:rsidR="00C9120F" w:rsidRPr="007E40AD" w:rsidRDefault="00C9120F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172.31.45.252/24</w:t>
            </w:r>
          </w:p>
        </w:tc>
        <w:tc>
          <w:tcPr>
            <w:tcW w:w="2228" w:type="dxa"/>
            <w:vAlign w:val="bottom"/>
          </w:tcPr>
          <w:p w14:paraId="27DB5A99" w14:textId="4592D873" w:rsidR="00C9120F" w:rsidRPr="007E40AD" w:rsidRDefault="00AF2C0E" w:rsidP="00B25CFC">
            <w:pPr>
              <w:pStyle w:val="TableText"/>
              <w:rPr>
                <w:rStyle w:val="AnswerGray"/>
                <w:lang w:val="hu-HU"/>
              </w:rPr>
            </w:pPr>
            <w:ins w:id="65" w:author="Csenge Pál" w:date="2022-11-21T17:38:00Z">
              <w:r w:rsidRPr="00AF2C0E">
                <w:rPr>
                  <w:rStyle w:val="AnswerGray"/>
                  <w:lang w:val="hu-HU"/>
                </w:rPr>
                <w:t>172.31.45.1</w:t>
              </w:r>
            </w:ins>
          </w:p>
        </w:tc>
        <w:tc>
          <w:tcPr>
            <w:tcW w:w="1800" w:type="dxa"/>
            <w:vAlign w:val="bottom"/>
          </w:tcPr>
          <w:p w14:paraId="27DB5A9A" w14:textId="46A47D1B" w:rsidR="00C9120F" w:rsidRPr="007E40AD" w:rsidRDefault="00AF2C0E" w:rsidP="00B25CFC">
            <w:pPr>
              <w:pStyle w:val="TableText"/>
              <w:rPr>
                <w:rStyle w:val="AnswerGray"/>
                <w:lang w:val="hu-HU"/>
              </w:rPr>
            </w:pPr>
            <w:ins w:id="66" w:author="Csenge Pál" w:date="2022-11-21T17:38:00Z">
              <w:r w:rsidRPr="00AF2C0E">
                <w:rPr>
                  <w:rStyle w:val="AnswerGray"/>
                  <w:lang w:val="hu-HU"/>
                </w:rPr>
                <w:t>172.31.45.254</w:t>
              </w:r>
            </w:ins>
          </w:p>
        </w:tc>
        <w:tc>
          <w:tcPr>
            <w:tcW w:w="1957" w:type="dxa"/>
            <w:vAlign w:val="bottom"/>
          </w:tcPr>
          <w:p w14:paraId="27DB5A9B" w14:textId="7546125F" w:rsidR="00C9120F" w:rsidRPr="007E40AD" w:rsidRDefault="00AF2C0E" w:rsidP="00B25CFC">
            <w:pPr>
              <w:pStyle w:val="TableText"/>
              <w:rPr>
                <w:rStyle w:val="AnswerGray"/>
                <w:lang w:val="hu-HU"/>
              </w:rPr>
            </w:pPr>
            <w:ins w:id="67" w:author="Csenge Pál" w:date="2022-11-21T17:38:00Z">
              <w:r w:rsidRPr="00AF2C0E">
                <w:rPr>
                  <w:rStyle w:val="AnswerGray"/>
                  <w:lang w:val="hu-HU"/>
                </w:rPr>
                <w:t>172.31.45.255</w:t>
              </w:r>
            </w:ins>
          </w:p>
        </w:tc>
      </w:tr>
      <w:tr w:rsidR="00C9120F" w:rsidRPr="007E40AD" w14:paraId="27DB5AA1" w14:textId="77777777" w:rsidTr="00FF3148">
        <w:trPr>
          <w:cantSplit/>
          <w:jc w:val="center"/>
        </w:trPr>
        <w:tc>
          <w:tcPr>
            <w:tcW w:w="2070" w:type="dxa"/>
            <w:vAlign w:val="bottom"/>
          </w:tcPr>
          <w:p w14:paraId="27DB5A9D" w14:textId="77777777" w:rsidR="00C9120F" w:rsidRPr="007E40AD" w:rsidRDefault="00C9120F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10.1.8.200/26</w:t>
            </w:r>
          </w:p>
        </w:tc>
        <w:tc>
          <w:tcPr>
            <w:tcW w:w="2228" w:type="dxa"/>
            <w:vAlign w:val="bottom"/>
          </w:tcPr>
          <w:p w14:paraId="27DB5A9E" w14:textId="2ABEADE2" w:rsidR="00C9120F" w:rsidRPr="007E40AD" w:rsidRDefault="00AF2C0E" w:rsidP="00B25CFC">
            <w:pPr>
              <w:pStyle w:val="TableText"/>
              <w:rPr>
                <w:rStyle w:val="AnswerGray"/>
                <w:lang w:val="hu-HU"/>
              </w:rPr>
            </w:pPr>
            <w:ins w:id="68" w:author="Csenge Pál" w:date="2022-11-21T17:38:00Z">
              <w:r w:rsidRPr="00AF2C0E">
                <w:rPr>
                  <w:rStyle w:val="AnswerGray"/>
                  <w:lang w:val="hu-HU"/>
                </w:rPr>
                <w:t>10.1.8.193</w:t>
              </w:r>
            </w:ins>
          </w:p>
        </w:tc>
        <w:tc>
          <w:tcPr>
            <w:tcW w:w="1800" w:type="dxa"/>
            <w:vAlign w:val="bottom"/>
          </w:tcPr>
          <w:p w14:paraId="27DB5A9F" w14:textId="218D70D7" w:rsidR="00C9120F" w:rsidRPr="007E40AD" w:rsidRDefault="00AF2C0E" w:rsidP="00B25CFC">
            <w:pPr>
              <w:pStyle w:val="TableText"/>
              <w:rPr>
                <w:rStyle w:val="AnswerGray"/>
                <w:lang w:val="hu-HU"/>
              </w:rPr>
            </w:pPr>
            <w:ins w:id="69" w:author="Csenge Pál" w:date="2022-11-21T17:39:00Z">
              <w:r w:rsidRPr="00AF2C0E">
                <w:rPr>
                  <w:rStyle w:val="AnswerGray"/>
                  <w:lang w:val="hu-HU"/>
                </w:rPr>
                <w:t>10.1.8.254</w:t>
              </w:r>
            </w:ins>
          </w:p>
        </w:tc>
        <w:tc>
          <w:tcPr>
            <w:tcW w:w="1957" w:type="dxa"/>
            <w:vAlign w:val="bottom"/>
          </w:tcPr>
          <w:p w14:paraId="27DB5AA0" w14:textId="0FFDFB46" w:rsidR="00C9120F" w:rsidRPr="007E40AD" w:rsidRDefault="00AF2C0E" w:rsidP="00B25CFC">
            <w:pPr>
              <w:pStyle w:val="TableText"/>
              <w:rPr>
                <w:rStyle w:val="AnswerGray"/>
                <w:lang w:val="hu-HU"/>
              </w:rPr>
            </w:pPr>
            <w:ins w:id="70" w:author="Csenge Pál" w:date="2022-11-21T17:38:00Z">
              <w:r w:rsidRPr="00AF2C0E">
                <w:rPr>
                  <w:rStyle w:val="AnswerGray"/>
                  <w:lang w:val="hu-HU"/>
                </w:rPr>
                <w:t>10.1.8.255</w:t>
              </w:r>
            </w:ins>
          </w:p>
        </w:tc>
      </w:tr>
      <w:tr w:rsidR="00C9120F" w:rsidRPr="007E40AD" w14:paraId="27DB5AA6" w14:textId="77777777" w:rsidTr="00FF3148">
        <w:trPr>
          <w:cantSplit/>
          <w:jc w:val="center"/>
        </w:trPr>
        <w:tc>
          <w:tcPr>
            <w:tcW w:w="2070" w:type="dxa"/>
            <w:vAlign w:val="bottom"/>
          </w:tcPr>
          <w:p w14:paraId="27DB5AA2" w14:textId="77777777" w:rsidR="00C9120F" w:rsidRPr="007E40AD" w:rsidRDefault="00C9120F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172.16.117.77/20</w:t>
            </w:r>
          </w:p>
        </w:tc>
        <w:tc>
          <w:tcPr>
            <w:tcW w:w="2228" w:type="dxa"/>
            <w:vAlign w:val="bottom"/>
          </w:tcPr>
          <w:p w14:paraId="27DB5AA3" w14:textId="5AB6C324" w:rsidR="00C9120F" w:rsidRPr="007E40AD" w:rsidRDefault="00AF2C0E" w:rsidP="00B25CFC">
            <w:pPr>
              <w:pStyle w:val="TableText"/>
              <w:rPr>
                <w:rStyle w:val="AnswerGray"/>
                <w:lang w:val="hu-HU"/>
              </w:rPr>
            </w:pPr>
            <w:ins w:id="71" w:author="Csenge Pál" w:date="2022-11-21T17:39:00Z">
              <w:r w:rsidRPr="00AF2C0E">
                <w:rPr>
                  <w:rStyle w:val="AnswerGray"/>
                  <w:lang w:val="hu-HU"/>
                </w:rPr>
                <w:t>172.16.112.1</w:t>
              </w:r>
            </w:ins>
          </w:p>
        </w:tc>
        <w:tc>
          <w:tcPr>
            <w:tcW w:w="1800" w:type="dxa"/>
            <w:vAlign w:val="bottom"/>
          </w:tcPr>
          <w:p w14:paraId="27DB5AA4" w14:textId="173E84A7" w:rsidR="00C9120F" w:rsidRPr="007E40AD" w:rsidRDefault="00AF2C0E" w:rsidP="00B25CFC">
            <w:pPr>
              <w:pStyle w:val="TableText"/>
              <w:rPr>
                <w:rStyle w:val="AnswerGray"/>
                <w:lang w:val="hu-HU"/>
              </w:rPr>
            </w:pPr>
            <w:ins w:id="72" w:author="Csenge Pál" w:date="2022-11-21T17:39:00Z">
              <w:r w:rsidRPr="00AF2C0E">
                <w:rPr>
                  <w:rStyle w:val="AnswerGray"/>
                  <w:lang w:val="hu-HU"/>
                </w:rPr>
                <w:t>172.16.127.254</w:t>
              </w:r>
            </w:ins>
          </w:p>
        </w:tc>
        <w:tc>
          <w:tcPr>
            <w:tcW w:w="1957" w:type="dxa"/>
            <w:vAlign w:val="bottom"/>
          </w:tcPr>
          <w:p w14:paraId="27DB5AA5" w14:textId="1B16DA73" w:rsidR="00C9120F" w:rsidRPr="007E40AD" w:rsidRDefault="00AF2C0E" w:rsidP="00B25CFC">
            <w:pPr>
              <w:pStyle w:val="TableText"/>
              <w:rPr>
                <w:rStyle w:val="AnswerGray"/>
                <w:lang w:val="hu-HU"/>
              </w:rPr>
            </w:pPr>
            <w:ins w:id="73" w:author="Csenge Pál" w:date="2022-11-21T17:39:00Z">
              <w:r w:rsidRPr="00AF2C0E">
                <w:rPr>
                  <w:rStyle w:val="AnswerGray"/>
                  <w:lang w:val="hu-HU"/>
                </w:rPr>
                <w:t>172.16.127.255</w:t>
              </w:r>
            </w:ins>
          </w:p>
        </w:tc>
      </w:tr>
      <w:tr w:rsidR="00C9120F" w:rsidRPr="007E40AD" w14:paraId="27DB5AAB" w14:textId="77777777" w:rsidTr="00FF3148">
        <w:trPr>
          <w:cantSplit/>
          <w:jc w:val="center"/>
        </w:trPr>
        <w:tc>
          <w:tcPr>
            <w:tcW w:w="2070" w:type="dxa"/>
            <w:vAlign w:val="bottom"/>
          </w:tcPr>
          <w:p w14:paraId="27DB5AA7" w14:textId="77777777" w:rsidR="00C9120F" w:rsidRPr="007E40AD" w:rsidRDefault="00C9120F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10.1.1.101/25</w:t>
            </w:r>
          </w:p>
        </w:tc>
        <w:tc>
          <w:tcPr>
            <w:tcW w:w="2228" w:type="dxa"/>
            <w:vAlign w:val="bottom"/>
          </w:tcPr>
          <w:p w14:paraId="27DB5AA8" w14:textId="4ABFFBD7" w:rsidR="00C9120F" w:rsidRPr="007E40AD" w:rsidRDefault="00AF2C0E" w:rsidP="00B25CFC">
            <w:pPr>
              <w:pStyle w:val="TableText"/>
              <w:rPr>
                <w:rStyle w:val="AnswerGray"/>
                <w:lang w:val="hu-HU"/>
              </w:rPr>
            </w:pPr>
            <w:ins w:id="74" w:author="Csenge Pál" w:date="2022-11-21T17:40:00Z">
              <w:r w:rsidRPr="00AF2C0E">
                <w:rPr>
                  <w:rStyle w:val="AnswerGray"/>
                  <w:lang w:val="hu-HU"/>
                </w:rPr>
                <w:t>10.1.1.1</w:t>
              </w:r>
            </w:ins>
          </w:p>
        </w:tc>
        <w:tc>
          <w:tcPr>
            <w:tcW w:w="1800" w:type="dxa"/>
            <w:vAlign w:val="bottom"/>
          </w:tcPr>
          <w:p w14:paraId="27DB5AA9" w14:textId="7E0FA74C" w:rsidR="00C9120F" w:rsidRPr="007E40AD" w:rsidRDefault="00AF2C0E" w:rsidP="00B25CFC">
            <w:pPr>
              <w:pStyle w:val="TableText"/>
              <w:rPr>
                <w:rStyle w:val="AnswerGray"/>
                <w:lang w:val="hu-HU"/>
              </w:rPr>
            </w:pPr>
            <w:ins w:id="75" w:author="Csenge Pál" w:date="2022-11-21T17:40:00Z">
              <w:r w:rsidRPr="00AF2C0E">
                <w:rPr>
                  <w:rStyle w:val="AnswerGray"/>
                  <w:lang w:val="hu-HU"/>
                </w:rPr>
                <w:t>10.1.1.126</w:t>
              </w:r>
            </w:ins>
          </w:p>
        </w:tc>
        <w:tc>
          <w:tcPr>
            <w:tcW w:w="1957" w:type="dxa"/>
            <w:vAlign w:val="bottom"/>
          </w:tcPr>
          <w:p w14:paraId="27DB5AAA" w14:textId="780324DF" w:rsidR="00C9120F" w:rsidRPr="007E40AD" w:rsidRDefault="00AF2C0E" w:rsidP="00B25CFC">
            <w:pPr>
              <w:pStyle w:val="TableText"/>
              <w:rPr>
                <w:rStyle w:val="AnswerGray"/>
                <w:lang w:val="hu-HU"/>
              </w:rPr>
            </w:pPr>
            <w:ins w:id="76" w:author="Csenge Pál" w:date="2022-11-21T17:40:00Z">
              <w:r w:rsidRPr="00AF2C0E">
                <w:rPr>
                  <w:rStyle w:val="AnswerGray"/>
                  <w:lang w:val="hu-HU"/>
                </w:rPr>
                <w:t>10.1.1.127</w:t>
              </w:r>
            </w:ins>
          </w:p>
        </w:tc>
      </w:tr>
      <w:tr w:rsidR="00C9120F" w:rsidRPr="007E40AD" w14:paraId="27DB5AB0" w14:textId="77777777" w:rsidTr="00FF3148">
        <w:trPr>
          <w:cantSplit/>
          <w:jc w:val="center"/>
        </w:trPr>
        <w:tc>
          <w:tcPr>
            <w:tcW w:w="2070" w:type="dxa"/>
            <w:vAlign w:val="bottom"/>
          </w:tcPr>
          <w:p w14:paraId="27DB5AAC" w14:textId="77777777" w:rsidR="00C9120F" w:rsidRPr="007E40AD" w:rsidRDefault="00C9120F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209.165.202.140/27</w:t>
            </w:r>
          </w:p>
        </w:tc>
        <w:tc>
          <w:tcPr>
            <w:tcW w:w="2228" w:type="dxa"/>
            <w:vAlign w:val="bottom"/>
          </w:tcPr>
          <w:p w14:paraId="27DB5AAD" w14:textId="0D9D7AD7" w:rsidR="00C9120F" w:rsidRPr="007E40AD" w:rsidRDefault="00AF2C0E" w:rsidP="00B25CFC">
            <w:pPr>
              <w:pStyle w:val="TableText"/>
              <w:rPr>
                <w:rStyle w:val="AnswerGray"/>
                <w:lang w:val="hu-HU"/>
              </w:rPr>
            </w:pPr>
            <w:ins w:id="77" w:author="Csenge Pál" w:date="2022-11-21T17:41:00Z">
              <w:r w:rsidRPr="00AF2C0E">
                <w:rPr>
                  <w:rStyle w:val="AnswerGray"/>
                  <w:lang w:val="hu-HU"/>
                </w:rPr>
                <w:t>209.165.202.129</w:t>
              </w:r>
            </w:ins>
          </w:p>
        </w:tc>
        <w:tc>
          <w:tcPr>
            <w:tcW w:w="1800" w:type="dxa"/>
            <w:vAlign w:val="bottom"/>
          </w:tcPr>
          <w:p w14:paraId="27DB5AAE" w14:textId="765E517D" w:rsidR="00C9120F" w:rsidRPr="007E40AD" w:rsidRDefault="00AF2C0E" w:rsidP="00B25CFC">
            <w:pPr>
              <w:pStyle w:val="TableText"/>
              <w:rPr>
                <w:rStyle w:val="AnswerGray"/>
                <w:lang w:val="hu-HU"/>
              </w:rPr>
            </w:pPr>
            <w:ins w:id="78" w:author="Csenge Pál" w:date="2022-11-21T17:41:00Z">
              <w:r w:rsidRPr="00AF2C0E">
                <w:rPr>
                  <w:rStyle w:val="AnswerGray"/>
                  <w:lang w:val="hu-HU"/>
                </w:rPr>
                <w:t>209.165.202.158</w:t>
              </w:r>
            </w:ins>
          </w:p>
        </w:tc>
        <w:tc>
          <w:tcPr>
            <w:tcW w:w="1957" w:type="dxa"/>
            <w:vAlign w:val="bottom"/>
          </w:tcPr>
          <w:p w14:paraId="27DB5AAF" w14:textId="3DF2F87F" w:rsidR="00C9120F" w:rsidRPr="007E40AD" w:rsidRDefault="00AF2C0E" w:rsidP="00B25CFC">
            <w:pPr>
              <w:pStyle w:val="TableText"/>
              <w:rPr>
                <w:rStyle w:val="AnswerGray"/>
                <w:lang w:val="hu-HU"/>
              </w:rPr>
            </w:pPr>
            <w:ins w:id="79" w:author="Csenge Pál" w:date="2022-11-21T17:41:00Z">
              <w:r w:rsidRPr="00AF2C0E">
                <w:rPr>
                  <w:rStyle w:val="AnswerGray"/>
                  <w:lang w:val="hu-HU"/>
                </w:rPr>
                <w:t>209.165.202.159</w:t>
              </w:r>
            </w:ins>
          </w:p>
        </w:tc>
      </w:tr>
      <w:tr w:rsidR="00C9120F" w:rsidRPr="007E40AD" w14:paraId="27DB5AB5" w14:textId="77777777" w:rsidTr="00FF3148">
        <w:trPr>
          <w:cantSplit/>
          <w:jc w:val="center"/>
        </w:trPr>
        <w:tc>
          <w:tcPr>
            <w:tcW w:w="2070" w:type="dxa"/>
            <w:vAlign w:val="bottom"/>
          </w:tcPr>
          <w:p w14:paraId="27DB5AB1" w14:textId="77777777" w:rsidR="00C9120F" w:rsidRPr="007E40AD" w:rsidRDefault="00C9120F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192.168.28.45/28</w:t>
            </w:r>
          </w:p>
        </w:tc>
        <w:tc>
          <w:tcPr>
            <w:tcW w:w="2228" w:type="dxa"/>
            <w:vAlign w:val="bottom"/>
          </w:tcPr>
          <w:p w14:paraId="27DB5AB2" w14:textId="6B07C53A" w:rsidR="00C9120F" w:rsidRPr="007E40AD" w:rsidRDefault="00AF2C0E" w:rsidP="00B25CFC">
            <w:pPr>
              <w:pStyle w:val="TableText"/>
              <w:rPr>
                <w:rStyle w:val="AnswerGray"/>
                <w:lang w:val="hu-HU"/>
              </w:rPr>
            </w:pPr>
            <w:ins w:id="80" w:author="Csenge Pál" w:date="2022-11-21T17:42:00Z">
              <w:r w:rsidRPr="00AF2C0E">
                <w:rPr>
                  <w:rStyle w:val="AnswerGray"/>
                  <w:lang w:val="hu-HU"/>
                </w:rPr>
                <w:t>192.168.28.33</w:t>
              </w:r>
            </w:ins>
          </w:p>
        </w:tc>
        <w:tc>
          <w:tcPr>
            <w:tcW w:w="1800" w:type="dxa"/>
            <w:vAlign w:val="bottom"/>
          </w:tcPr>
          <w:p w14:paraId="27DB5AB3" w14:textId="023F6FC8" w:rsidR="00C9120F" w:rsidRPr="007E40AD" w:rsidRDefault="00AF2C0E" w:rsidP="00B25CFC">
            <w:pPr>
              <w:pStyle w:val="TableText"/>
              <w:rPr>
                <w:rStyle w:val="AnswerGray"/>
                <w:lang w:val="hu-HU"/>
              </w:rPr>
            </w:pPr>
            <w:ins w:id="81" w:author="Csenge Pál" w:date="2022-11-21T17:42:00Z">
              <w:r w:rsidRPr="00AF2C0E">
                <w:rPr>
                  <w:rStyle w:val="AnswerGray"/>
                  <w:lang w:val="hu-HU"/>
                </w:rPr>
                <w:t>192.168.28.46</w:t>
              </w:r>
            </w:ins>
          </w:p>
        </w:tc>
        <w:tc>
          <w:tcPr>
            <w:tcW w:w="1957" w:type="dxa"/>
            <w:vAlign w:val="bottom"/>
          </w:tcPr>
          <w:p w14:paraId="27DB5AB4" w14:textId="1B922FB5" w:rsidR="00C9120F" w:rsidRPr="007E40AD" w:rsidRDefault="00AF2C0E" w:rsidP="00B25CFC">
            <w:pPr>
              <w:pStyle w:val="TableText"/>
              <w:rPr>
                <w:rStyle w:val="AnswerGray"/>
                <w:lang w:val="hu-HU"/>
              </w:rPr>
            </w:pPr>
            <w:ins w:id="82" w:author="Csenge Pál" w:date="2022-11-21T17:41:00Z">
              <w:r w:rsidRPr="00AF2C0E">
                <w:rPr>
                  <w:rStyle w:val="AnswerGray"/>
                  <w:lang w:val="hu-HU"/>
                </w:rPr>
                <w:t>192.168.28.47</w:t>
              </w:r>
            </w:ins>
          </w:p>
        </w:tc>
      </w:tr>
    </w:tbl>
    <w:p w14:paraId="27DB5AB6" w14:textId="4386F64D" w:rsidR="00A251F9" w:rsidRPr="007E40AD" w:rsidRDefault="00897093" w:rsidP="00897093">
      <w:pPr>
        <w:pStyle w:val="PartHead"/>
        <w:numPr>
          <w:ilvl w:val="0"/>
          <w:numId w:val="0"/>
        </w:numPr>
        <w:rPr>
          <w:lang w:val="hu-HU"/>
        </w:rPr>
      </w:pPr>
      <w:r w:rsidRPr="007E40AD">
        <w:rPr>
          <w:lang w:val="hu-HU"/>
        </w:rPr>
        <w:t>2.</w:t>
      </w:r>
      <w:ins w:id="83" w:author="Kajdy Adrienn" w:date="2016-09-15T10:10:00Z">
        <w:r w:rsidR="00447BD4">
          <w:rPr>
            <w:lang w:val="hu-HU"/>
          </w:rPr>
          <w:t xml:space="preserve"> </w:t>
        </w:r>
      </w:ins>
      <w:r w:rsidRPr="007E40AD">
        <w:rPr>
          <w:lang w:val="hu-HU"/>
        </w:rPr>
        <w:t xml:space="preserve">rész: </w:t>
      </w:r>
      <w:del w:id="84" w:author="Kajdy Adrienn" w:date="2016-09-15T10:10:00Z">
        <w:r w:rsidR="00223E91" w:rsidRPr="007E40AD" w:rsidDel="00447BD4">
          <w:rPr>
            <w:lang w:val="hu-HU"/>
          </w:rPr>
          <w:delText xml:space="preserve">IPv4 </w:delText>
        </w:r>
      </w:del>
      <w:ins w:id="85" w:author="Kajdy Adrienn" w:date="2016-09-15T10:10:00Z">
        <w:r w:rsidR="00447BD4" w:rsidRPr="007E40AD">
          <w:rPr>
            <w:lang w:val="hu-HU"/>
          </w:rPr>
          <w:t>IPv4</w:t>
        </w:r>
        <w:r w:rsidR="00447BD4">
          <w:rPr>
            <w:lang w:val="hu-HU"/>
          </w:rPr>
          <w:t>-</w:t>
        </w:r>
      </w:ins>
      <w:r w:rsidR="00223E91" w:rsidRPr="007E40AD">
        <w:rPr>
          <w:lang w:val="hu-HU"/>
        </w:rPr>
        <w:t>címek osztályozása</w:t>
      </w:r>
    </w:p>
    <w:p w14:paraId="27DB5AB7" w14:textId="3E7523D5" w:rsidR="00A251F9" w:rsidRPr="007E40AD" w:rsidRDefault="00223E91" w:rsidP="00A251F9">
      <w:pPr>
        <w:pStyle w:val="BodyTextL25"/>
        <w:rPr>
          <w:lang w:val="hu-HU"/>
        </w:rPr>
      </w:pPr>
      <w:r w:rsidRPr="007E40AD">
        <w:rPr>
          <w:lang w:val="hu-HU"/>
        </w:rPr>
        <w:t>A 2.</w:t>
      </w:r>
      <w:ins w:id="86" w:author="Kajdy Adrienn" w:date="2016-09-15T10:10:00Z">
        <w:r w:rsidR="00447BD4">
          <w:rPr>
            <w:lang w:val="hu-HU"/>
          </w:rPr>
          <w:t xml:space="preserve"> </w:t>
        </w:r>
      </w:ins>
      <w:r w:rsidRPr="007E40AD">
        <w:rPr>
          <w:lang w:val="hu-HU"/>
        </w:rPr>
        <w:t xml:space="preserve">részben azonosítani és osztályozni fogunk számos megadott </w:t>
      </w:r>
      <w:del w:id="87" w:author="Kajdy Adrienn" w:date="2016-09-15T10:10:00Z">
        <w:r w:rsidRPr="007E40AD" w:rsidDel="00447BD4">
          <w:rPr>
            <w:lang w:val="hu-HU"/>
          </w:rPr>
          <w:delText xml:space="preserve">IPv4 </w:delText>
        </w:r>
      </w:del>
      <w:ins w:id="88" w:author="Kajdy Adrienn" w:date="2016-09-15T10:10:00Z">
        <w:r w:rsidR="00447BD4" w:rsidRPr="007E40AD">
          <w:rPr>
            <w:lang w:val="hu-HU"/>
          </w:rPr>
          <w:t>IPv4</w:t>
        </w:r>
        <w:r w:rsidR="00447BD4">
          <w:rPr>
            <w:lang w:val="hu-HU"/>
          </w:rPr>
          <w:t>-</w:t>
        </w:r>
      </w:ins>
      <w:r w:rsidRPr="007E40AD">
        <w:rPr>
          <w:lang w:val="hu-HU"/>
        </w:rPr>
        <w:t>címet</w:t>
      </w:r>
      <w:r w:rsidR="001B6911" w:rsidRPr="007E40AD">
        <w:rPr>
          <w:lang w:val="hu-HU"/>
        </w:rPr>
        <w:t>.</w:t>
      </w:r>
    </w:p>
    <w:p w14:paraId="27DB5AB8" w14:textId="19D6CB9D" w:rsidR="007D4E1C" w:rsidRPr="007E40AD" w:rsidRDefault="00897093" w:rsidP="006751DB">
      <w:pPr>
        <w:pStyle w:val="StepHead"/>
        <w:numPr>
          <w:ilvl w:val="0"/>
          <w:numId w:val="0"/>
        </w:numPr>
        <w:jc w:val="both"/>
        <w:rPr>
          <w:lang w:val="hu-HU"/>
        </w:rPr>
      </w:pPr>
      <w:r w:rsidRPr="007E40AD">
        <w:rPr>
          <w:lang w:val="hu-HU"/>
        </w:rPr>
        <w:t>1.</w:t>
      </w:r>
      <w:ins w:id="89" w:author="Kajdy Adrienn" w:date="2016-09-15T10:11:00Z">
        <w:r w:rsidR="00447BD4">
          <w:rPr>
            <w:lang w:val="hu-HU"/>
          </w:rPr>
          <w:t xml:space="preserve"> </w:t>
        </w:r>
      </w:ins>
      <w:r w:rsidRPr="007E40AD">
        <w:rPr>
          <w:lang w:val="hu-HU"/>
        </w:rPr>
        <w:t xml:space="preserve">lépés: </w:t>
      </w:r>
      <w:r w:rsidR="00223E91" w:rsidRPr="007E40AD">
        <w:rPr>
          <w:lang w:val="hu-HU"/>
        </w:rPr>
        <w:t xml:space="preserve">Elemezzük az alábbi táblázatot és határozzuk meg az </w:t>
      </w:r>
      <w:del w:id="90" w:author="Kajdy Adrienn" w:date="2016-09-15T10:11:00Z">
        <w:r w:rsidR="00223E91" w:rsidRPr="007E40AD" w:rsidDel="00447BD4">
          <w:rPr>
            <w:lang w:val="hu-HU"/>
          </w:rPr>
          <w:delText xml:space="preserve">IPv4 </w:delText>
        </w:r>
      </w:del>
      <w:ins w:id="91" w:author="Kajdy Adrienn" w:date="2016-09-15T10:11:00Z">
        <w:r w:rsidR="00447BD4" w:rsidRPr="007E40AD">
          <w:rPr>
            <w:lang w:val="hu-HU"/>
          </w:rPr>
          <w:t>IPv4</w:t>
        </w:r>
        <w:r w:rsidR="00447BD4">
          <w:rPr>
            <w:lang w:val="hu-HU"/>
          </w:rPr>
          <w:t>-</w:t>
        </w:r>
      </w:ins>
      <w:r w:rsidR="00223E91" w:rsidRPr="007E40AD">
        <w:rPr>
          <w:lang w:val="hu-HU"/>
        </w:rPr>
        <w:t xml:space="preserve">címek típusát (hálózati cím, állomáscím, csoportos cím, üzenetszórási cím). </w:t>
      </w:r>
    </w:p>
    <w:p w14:paraId="275B36B3" w14:textId="77777777" w:rsidR="00223E91" w:rsidRPr="007E40AD" w:rsidRDefault="00223E91" w:rsidP="00223E91">
      <w:pPr>
        <w:pStyle w:val="BodyTextL25"/>
        <w:rPr>
          <w:lang w:val="hu-HU"/>
        </w:rPr>
      </w:pPr>
      <w:r w:rsidRPr="007E40AD">
        <w:rPr>
          <w:lang w:val="hu-HU"/>
        </w:rPr>
        <w:t>Az első sorban egy példa található, ami megmutatja, hogyan kell kitölteni a táblázatot.</w:t>
      </w:r>
    </w:p>
    <w:tbl>
      <w:tblPr>
        <w:tblW w:w="609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1800"/>
      </w:tblGrid>
      <w:tr w:rsidR="00F4308B" w:rsidRPr="007E40AD" w14:paraId="27DB5ABD" w14:textId="77777777" w:rsidTr="00223E91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7DB5ABA" w14:textId="4B88F6FD" w:rsidR="00F4308B" w:rsidRPr="007E40AD" w:rsidRDefault="00F4308B">
            <w:pPr>
              <w:pStyle w:val="TableHeading"/>
              <w:rPr>
                <w:lang w:val="hu-HU"/>
              </w:rPr>
            </w:pPr>
            <w:del w:id="92" w:author="Kajdy Adrienn" w:date="2016-09-15T10:11:00Z">
              <w:r w:rsidRPr="007E40AD" w:rsidDel="00447BD4">
                <w:rPr>
                  <w:lang w:val="hu-HU"/>
                </w:rPr>
                <w:lastRenderedPageBreak/>
                <w:delText xml:space="preserve">IP </w:delText>
              </w:r>
            </w:del>
            <w:ins w:id="93" w:author="Kajdy Adrienn" w:date="2016-09-15T10:11:00Z">
              <w:r w:rsidR="00447BD4" w:rsidRPr="007E40AD">
                <w:rPr>
                  <w:lang w:val="hu-HU"/>
                </w:rPr>
                <w:t>IP</w:t>
              </w:r>
              <w:r w:rsidR="00447BD4">
                <w:rPr>
                  <w:lang w:val="hu-HU"/>
                </w:rPr>
                <w:t>-</w:t>
              </w:r>
            </w:ins>
            <w:r w:rsidR="00223E91" w:rsidRPr="007E40AD">
              <w:rPr>
                <w:lang w:val="hu-HU"/>
              </w:rPr>
              <w:t>Cím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7DB5ABB" w14:textId="37D030F1" w:rsidR="00F4308B" w:rsidRPr="007E40AD" w:rsidRDefault="00223E91" w:rsidP="00223E91">
            <w:pPr>
              <w:pStyle w:val="TableHeading"/>
              <w:rPr>
                <w:lang w:val="hu-HU"/>
              </w:rPr>
            </w:pPr>
            <w:r w:rsidRPr="007E40AD">
              <w:rPr>
                <w:lang w:val="hu-HU"/>
              </w:rPr>
              <w:t>Alhálózati maszk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7DB5ABC" w14:textId="4BE5B605" w:rsidR="00F4308B" w:rsidRPr="007E40AD" w:rsidRDefault="00223E91" w:rsidP="00223E91">
            <w:pPr>
              <w:pStyle w:val="TableHeading"/>
              <w:rPr>
                <w:lang w:val="hu-HU"/>
              </w:rPr>
            </w:pPr>
            <w:r w:rsidRPr="007E40AD">
              <w:rPr>
                <w:lang w:val="hu-HU"/>
              </w:rPr>
              <w:t>Cím típusa</w:t>
            </w:r>
          </w:p>
        </w:tc>
      </w:tr>
      <w:tr w:rsidR="00F4308B" w:rsidRPr="007E40AD" w14:paraId="27DB5AC1" w14:textId="77777777" w:rsidTr="00F4308B">
        <w:trPr>
          <w:cantSplit/>
          <w:jc w:val="center"/>
        </w:trPr>
        <w:tc>
          <w:tcPr>
            <w:tcW w:w="2070" w:type="dxa"/>
            <w:vAlign w:val="bottom"/>
          </w:tcPr>
          <w:p w14:paraId="27DB5ABE" w14:textId="77777777" w:rsidR="00F4308B" w:rsidRPr="007E40AD" w:rsidRDefault="00F4308B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10.1.1.1</w:t>
            </w:r>
          </w:p>
        </w:tc>
        <w:tc>
          <w:tcPr>
            <w:tcW w:w="2228" w:type="dxa"/>
            <w:vAlign w:val="bottom"/>
          </w:tcPr>
          <w:p w14:paraId="27DB5ABF" w14:textId="77777777" w:rsidR="00F4308B" w:rsidRPr="007E40AD" w:rsidRDefault="00F4308B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255.255.255.252</w:t>
            </w:r>
          </w:p>
        </w:tc>
        <w:tc>
          <w:tcPr>
            <w:tcW w:w="1800" w:type="dxa"/>
            <w:vAlign w:val="bottom"/>
          </w:tcPr>
          <w:p w14:paraId="27DB5AC0" w14:textId="7353C829" w:rsidR="00F4308B" w:rsidRPr="007E40AD" w:rsidRDefault="00223E91" w:rsidP="00FF3148">
            <w:pPr>
              <w:pStyle w:val="TableText"/>
              <w:jc w:val="center"/>
              <w:rPr>
                <w:lang w:val="hu-HU"/>
              </w:rPr>
            </w:pPr>
            <w:r w:rsidRPr="007E40AD">
              <w:rPr>
                <w:lang w:val="hu-HU"/>
              </w:rPr>
              <w:t>állomáscím</w:t>
            </w:r>
          </w:p>
        </w:tc>
      </w:tr>
      <w:tr w:rsidR="00F4308B" w:rsidRPr="007E40AD" w14:paraId="27DB5AC5" w14:textId="77777777" w:rsidTr="00F4308B">
        <w:trPr>
          <w:cantSplit/>
          <w:jc w:val="center"/>
        </w:trPr>
        <w:tc>
          <w:tcPr>
            <w:tcW w:w="2070" w:type="dxa"/>
            <w:vAlign w:val="bottom"/>
          </w:tcPr>
          <w:p w14:paraId="27DB5AC2" w14:textId="77777777" w:rsidR="00F4308B" w:rsidRPr="007E40AD" w:rsidRDefault="00F4308B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192.168.33.63</w:t>
            </w:r>
          </w:p>
        </w:tc>
        <w:tc>
          <w:tcPr>
            <w:tcW w:w="2228" w:type="dxa"/>
            <w:vAlign w:val="bottom"/>
          </w:tcPr>
          <w:p w14:paraId="27DB5AC3" w14:textId="77777777" w:rsidR="00F4308B" w:rsidRPr="007E40AD" w:rsidRDefault="00F4308B" w:rsidP="00B25CFC">
            <w:pPr>
              <w:pStyle w:val="TableText"/>
              <w:rPr>
                <w:rStyle w:val="AnswerGray"/>
                <w:shd w:val="clear" w:color="auto" w:fill="auto"/>
                <w:lang w:val="hu-HU"/>
              </w:rPr>
            </w:pPr>
            <w:r w:rsidRPr="007E40AD">
              <w:rPr>
                <w:rStyle w:val="AnswerGray"/>
                <w:shd w:val="clear" w:color="auto" w:fill="auto"/>
                <w:lang w:val="hu-HU"/>
              </w:rPr>
              <w:t>255.255.255.192</w:t>
            </w:r>
          </w:p>
        </w:tc>
        <w:tc>
          <w:tcPr>
            <w:tcW w:w="1800" w:type="dxa"/>
            <w:vAlign w:val="bottom"/>
          </w:tcPr>
          <w:p w14:paraId="27DB5AC4" w14:textId="511AB512" w:rsidR="00F4308B" w:rsidRPr="007E40AD" w:rsidRDefault="00AF2C0E" w:rsidP="00FF3148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94" w:author="Csenge Pál" w:date="2022-11-21T17:42:00Z">
              <w:r>
                <w:rPr>
                  <w:rStyle w:val="AnswerGray"/>
                  <w:lang w:val="hu-HU"/>
                </w:rPr>
                <w:t xml:space="preserve">szórási </w:t>
              </w:r>
            </w:ins>
            <w:ins w:id="95" w:author="Csenge Pál" w:date="2022-11-21T17:43:00Z">
              <w:r>
                <w:rPr>
                  <w:rStyle w:val="AnswerGray"/>
                  <w:lang w:val="hu-HU"/>
                </w:rPr>
                <w:t>cím</w:t>
              </w:r>
            </w:ins>
          </w:p>
        </w:tc>
      </w:tr>
      <w:tr w:rsidR="00F4308B" w:rsidRPr="007E40AD" w14:paraId="27DB5AC9" w14:textId="77777777" w:rsidTr="00F4308B">
        <w:trPr>
          <w:cantSplit/>
          <w:jc w:val="center"/>
        </w:trPr>
        <w:tc>
          <w:tcPr>
            <w:tcW w:w="2070" w:type="dxa"/>
            <w:vAlign w:val="bottom"/>
          </w:tcPr>
          <w:p w14:paraId="27DB5AC6" w14:textId="77777777" w:rsidR="00F4308B" w:rsidRPr="007E40AD" w:rsidRDefault="009565AD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239.192.1.100</w:t>
            </w:r>
          </w:p>
        </w:tc>
        <w:tc>
          <w:tcPr>
            <w:tcW w:w="2228" w:type="dxa"/>
            <w:vAlign w:val="bottom"/>
          </w:tcPr>
          <w:p w14:paraId="27DB5AC7" w14:textId="77777777" w:rsidR="00F4308B" w:rsidRPr="007E40AD" w:rsidRDefault="009565AD" w:rsidP="00B25CFC">
            <w:pPr>
              <w:pStyle w:val="TableText"/>
              <w:rPr>
                <w:rStyle w:val="AnswerGray"/>
                <w:shd w:val="clear" w:color="auto" w:fill="auto"/>
                <w:lang w:val="hu-HU"/>
              </w:rPr>
            </w:pPr>
            <w:r w:rsidRPr="007E40AD">
              <w:rPr>
                <w:rStyle w:val="AnswerGray"/>
                <w:shd w:val="clear" w:color="auto" w:fill="auto"/>
                <w:lang w:val="hu-HU"/>
              </w:rPr>
              <w:t>255.252.0.0</w:t>
            </w:r>
          </w:p>
        </w:tc>
        <w:tc>
          <w:tcPr>
            <w:tcW w:w="1800" w:type="dxa"/>
            <w:vAlign w:val="bottom"/>
          </w:tcPr>
          <w:p w14:paraId="27DB5AC8" w14:textId="74228686" w:rsidR="00F4308B" w:rsidRPr="007E40AD" w:rsidRDefault="00FF5BE3" w:rsidP="00FF3148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96" w:author="Csenge Pál" w:date="2022-11-21T18:13:00Z">
              <w:r>
                <w:rPr>
                  <w:rStyle w:val="AnswerGray"/>
                  <w:lang w:val="hu-HU"/>
                </w:rPr>
                <w:t>állomás cím</w:t>
              </w:r>
            </w:ins>
          </w:p>
        </w:tc>
      </w:tr>
      <w:tr w:rsidR="00F4308B" w:rsidRPr="007E40AD" w14:paraId="27DB5ACD" w14:textId="77777777" w:rsidTr="00F4308B">
        <w:trPr>
          <w:cantSplit/>
          <w:jc w:val="center"/>
        </w:trPr>
        <w:tc>
          <w:tcPr>
            <w:tcW w:w="2070" w:type="dxa"/>
            <w:vAlign w:val="bottom"/>
          </w:tcPr>
          <w:p w14:paraId="27DB5ACA" w14:textId="77777777" w:rsidR="00F4308B" w:rsidRPr="007E40AD" w:rsidRDefault="00F4308B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172.</w:t>
            </w:r>
            <w:r w:rsidR="009565AD" w:rsidRPr="007E40AD">
              <w:rPr>
                <w:lang w:val="hu-HU"/>
              </w:rPr>
              <w:t>25</w:t>
            </w:r>
            <w:r w:rsidRPr="007E40AD">
              <w:rPr>
                <w:lang w:val="hu-HU"/>
              </w:rPr>
              <w:t>.</w:t>
            </w:r>
            <w:r w:rsidR="009565AD" w:rsidRPr="007E40AD">
              <w:rPr>
                <w:lang w:val="hu-HU"/>
              </w:rPr>
              <w:t>12.</w:t>
            </w:r>
            <w:r w:rsidR="00835139" w:rsidRPr="007E40AD">
              <w:rPr>
                <w:lang w:val="hu-HU"/>
              </w:rPr>
              <w:t>52</w:t>
            </w:r>
          </w:p>
        </w:tc>
        <w:tc>
          <w:tcPr>
            <w:tcW w:w="2228" w:type="dxa"/>
            <w:vAlign w:val="bottom"/>
          </w:tcPr>
          <w:p w14:paraId="27DB5ACB" w14:textId="77777777" w:rsidR="00F4308B" w:rsidRPr="007E40AD" w:rsidRDefault="009565AD" w:rsidP="00B25CFC">
            <w:pPr>
              <w:pStyle w:val="TableText"/>
              <w:rPr>
                <w:rStyle w:val="AnswerGray"/>
                <w:shd w:val="clear" w:color="auto" w:fill="auto"/>
                <w:lang w:val="hu-HU"/>
              </w:rPr>
            </w:pPr>
            <w:r w:rsidRPr="007E40AD">
              <w:rPr>
                <w:rStyle w:val="AnswerGray"/>
                <w:shd w:val="clear" w:color="auto" w:fill="auto"/>
                <w:lang w:val="hu-HU"/>
              </w:rPr>
              <w:t>255.255.255.0</w:t>
            </w:r>
          </w:p>
        </w:tc>
        <w:tc>
          <w:tcPr>
            <w:tcW w:w="1800" w:type="dxa"/>
            <w:vAlign w:val="bottom"/>
          </w:tcPr>
          <w:p w14:paraId="27DB5ACC" w14:textId="6CFF2E62" w:rsidR="00F4308B" w:rsidRPr="007E40AD" w:rsidRDefault="00FF5BE3" w:rsidP="00FF3148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97" w:author="Csenge Pál" w:date="2022-11-21T18:14:00Z">
              <w:r>
                <w:rPr>
                  <w:rStyle w:val="AnswerGray"/>
                  <w:lang w:val="hu-HU"/>
                </w:rPr>
                <w:t>állomás cím</w:t>
              </w:r>
            </w:ins>
          </w:p>
        </w:tc>
      </w:tr>
      <w:tr w:rsidR="00F4308B" w:rsidRPr="007E40AD" w14:paraId="27DB5AD1" w14:textId="77777777" w:rsidTr="00F4308B">
        <w:trPr>
          <w:cantSplit/>
          <w:jc w:val="center"/>
        </w:trPr>
        <w:tc>
          <w:tcPr>
            <w:tcW w:w="2070" w:type="dxa"/>
            <w:vAlign w:val="bottom"/>
          </w:tcPr>
          <w:p w14:paraId="27DB5ACE" w14:textId="77777777" w:rsidR="00F4308B" w:rsidRPr="007E40AD" w:rsidRDefault="00F4308B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10.</w:t>
            </w:r>
            <w:r w:rsidR="00835139" w:rsidRPr="007E40AD">
              <w:rPr>
                <w:lang w:val="hu-HU"/>
              </w:rPr>
              <w:t>255.0.0</w:t>
            </w:r>
          </w:p>
        </w:tc>
        <w:tc>
          <w:tcPr>
            <w:tcW w:w="2228" w:type="dxa"/>
            <w:vAlign w:val="bottom"/>
          </w:tcPr>
          <w:p w14:paraId="27DB5ACF" w14:textId="77777777" w:rsidR="00F4308B" w:rsidRPr="007E40AD" w:rsidRDefault="00835139" w:rsidP="00B25CFC">
            <w:pPr>
              <w:pStyle w:val="TableText"/>
              <w:rPr>
                <w:rStyle w:val="AnswerGray"/>
                <w:shd w:val="clear" w:color="auto" w:fill="auto"/>
                <w:lang w:val="hu-HU"/>
              </w:rPr>
            </w:pPr>
            <w:r w:rsidRPr="007E40AD">
              <w:rPr>
                <w:rStyle w:val="AnswerGray"/>
                <w:shd w:val="clear" w:color="auto" w:fill="auto"/>
                <w:lang w:val="hu-HU"/>
              </w:rPr>
              <w:t>255.0.0.0</w:t>
            </w:r>
          </w:p>
        </w:tc>
        <w:tc>
          <w:tcPr>
            <w:tcW w:w="1800" w:type="dxa"/>
            <w:vAlign w:val="bottom"/>
          </w:tcPr>
          <w:p w14:paraId="27DB5AD0" w14:textId="24335B62" w:rsidR="00F4308B" w:rsidRPr="007E40AD" w:rsidRDefault="00FF5BE3" w:rsidP="001B045A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98" w:author="Csenge Pál" w:date="2022-11-21T18:14:00Z">
              <w:r>
                <w:rPr>
                  <w:rStyle w:val="AnswerGray"/>
                  <w:lang w:val="hu-HU"/>
                </w:rPr>
                <w:t>csoportos cím</w:t>
              </w:r>
            </w:ins>
          </w:p>
        </w:tc>
      </w:tr>
      <w:tr w:rsidR="00F4308B" w:rsidRPr="007E40AD" w14:paraId="27DB5AD5" w14:textId="77777777" w:rsidTr="00F4308B">
        <w:trPr>
          <w:cantSplit/>
          <w:jc w:val="center"/>
        </w:trPr>
        <w:tc>
          <w:tcPr>
            <w:tcW w:w="2070" w:type="dxa"/>
            <w:vAlign w:val="bottom"/>
          </w:tcPr>
          <w:p w14:paraId="27DB5AD2" w14:textId="77777777" w:rsidR="00F4308B" w:rsidRPr="007E40AD" w:rsidRDefault="00835139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172.16.128.48</w:t>
            </w:r>
          </w:p>
        </w:tc>
        <w:tc>
          <w:tcPr>
            <w:tcW w:w="2228" w:type="dxa"/>
            <w:vAlign w:val="bottom"/>
          </w:tcPr>
          <w:p w14:paraId="27DB5AD3" w14:textId="77777777" w:rsidR="00F4308B" w:rsidRPr="007E40AD" w:rsidRDefault="00835139" w:rsidP="00B25CFC">
            <w:pPr>
              <w:pStyle w:val="TableText"/>
              <w:rPr>
                <w:rStyle w:val="AnswerGray"/>
                <w:shd w:val="clear" w:color="auto" w:fill="auto"/>
                <w:lang w:val="hu-HU"/>
              </w:rPr>
            </w:pPr>
            <w:r w:rsidRPr="007E40AD">
              <w:rPr>
                <w:rStyle w:val="AnswerGray"/>
                <w:shd w:val="clear" w:color="auto" w:fill="auto"/>
                <w:lang w:val="hu-HU"/>
              </w:rPr>
              <w:t>255.255.255.240</w:t>
            </w:r>
          </w:p>
        </w:tc>
        <w:tc>
          <w:tcPr>
            <w:tcW w:w="1800" w:type="dxa"/>
            <w:vAlign w:val="bottom"/>
          </w:tcPr>
          <w:p w14:paraId="27DB5AD4" w14:textId="1EE4FD8A" w:rsidR="00F4308B" w:rsidRPr="007E40AD" w:rsidRDefault="00ED3F44" w:rsidP="001B045A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99" w:author="Csenge Pál" w:date="2022-11-21T18:17:00Z">
              <w:r>
                <w:rPr>
                  <w:rStyle w:val="AnswerGray"/>
                  <w:lang w:val="hu-HU"/>
                </w:rPr>
                <w:t>hálózat cím</w:t>
              </w:r>
            </w:ins>
          </w:p>
        </w:tc>
      </w:tr>
      <w:tr w:rsidR="00F4308B" w:rsidRPr="007E40AD" w14:paraId="27DB5AD9" w14:textId="77777777" w:rsidTr="00F4308B">
        <w:trPr>
          <w:cantSplit/>
          <w:jc w:val="center"/>
        </w:trPr>
        <w:tc>
          <w:tcPr>
            <w:tcW w:w="2070" w:type="dxa"/>
            <w:vAlign w:val="bottom"/>
          </w:tcPr>
          <w:p w14:paraId="27DB5AD6" w14:textId="77777777" w:rsidR="00F4308B" w:rsidRPr="007E40AD" w:rsidRDefault="000E6A35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209.165.202.159</w:t>
            </w:r>
          </w:p>
        </w:tc>
        <w:tc>
          <w:tcPr>
            <w:tcW w:w="2228" w:type="dxa"/>
            <w:vAlign w:val="bottom"/>
          </w:tcPr>
          <w:p w14:paraId="27DB5AD7" w14:textId="77777777" w:rsidR="00F4308B" w:rsidRPr="007E40AD" w:rsidRDefault="000E6A35" w:rsidP="00B25CFC">
            <w:pPr>
              <w:pStyle w:val="TableText"/>
              <w:rPr>
                <w:rStyle w:val="AnswerGray"/>
                <w:shd w:val="clear" w:color="auto" w:fill="auto"/>
                <w:lang w:val="hu-HU"/>
              </w:rPr>
            </w:pPr>
            <w:r w:rsidRPr="007E40AD">
              <w:rPr>
                <w:rStyle w:val="AnswerGray"/>
                <w:shd w:val="clear" w:color="auto" w:fill="auto"/>
                <w:lang w:val="hu-HU"/>
              </w:rPr>
              <w:t>255.255.255.224</w:t>
            </w:r>
          </w:p>
        </w:tc>
        <w:tc>
          <w:tcPr>
            <w:tcW w:w="1800" w:type="dxa"/>
            <w:vAlign w:val="bottom"/>
          </w:tcPr>
          <w:p w14:paraId="27DB5AD8" w14:textId="19238C46" w:rsidR="00F4308B" w:rsidRPr="007E40AD" w:rsidRDefault="00ED3F44" w:rsidP="001B045A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100" w:author="Csenge Pál" w:date="2022-11-21T18:17:00Z">
              <w:r>
                <w:rPr>
                  <w:rStyle w:val="AnswerGray"/>
                  <w:lang w:val="hu-HU"/>
                </w:rPr>
                <w:t>szórási cím</w:t>
              </w:r>
            </w:ins>
          </w:p>
        </w:tc>
      </w:tr>
      <w:tr w:rsidR="00F4308B" w:rsidRPr="007E40AD" w14:paraId="27DB5ADD" w14:textId="77777777" w:rsidTr="00F4308B">
        <w:trPr>
          <w:cantSplit/>
          <w:jc w:val="center"/>
        </w:trPr>
        <w:tc>
          <w:tcPr>
            <w:tcW w:w="2070" w:type="dxa"/>
            <w:vAlign w:val="bottom"/>
          </w:tcPr>
          <w:p w14:paraId="27DB5ADA" w14:textId="77777777" w:rsidR="00F4308B" w:rsidRPr="007E40AD" w:rsidRDefault="000E6A35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172.16.0.255</w:t>
            </w:r>
          </w:p>
        </w:tc>
        <w:tc>
          <w:tcPr>
            <w:tcW w:w="2228" w:type="dxa"/>
            <w:vAlign w:val="bottom"/>
          </w:tcPr>
          <w:p w14:paraId="27DB5ADB" w14:textId="77777777" w:rsidR="00F4308B" w:rsidRPr="007E40AD" w:rsidRDefault="000E6A35" w:rsidP="00B25CFC">
            <w:pPr>
              <w:pStyle w:val="TableText"/>
              <w:rPr>
                <w:rStyle w:val="AnswerGray"/>
                <w:shd w:val="clear" w:color="auto" w:fill="auto"/>
                <w:lang w:val="hu-HU"/>
              </w:rPr>
            </w:pPr>
            <w:r w:rsidRPr="007E40AD">
              <w:rPr>
                <w:rStyle w:val="AnswerGray"/>
                <w:shd w:val="clear" w:color="auto" w:fill="auto"/>
                <w:lang w:val="hu-HU"/>
              </w:rPr>
              <w:t>255.255.0.0</w:t>
            </w:r>
          </w:p>
        </w:tc>
        <w:tc>
          <w:tcPr>
            <w:tcW w:w="1800" w:type="dxa"/>
            <w:vAlign w:val="bottom"/>
          </w:tcPr>
          <w:p w14:paraId="27DB5ADC" w14:textId="70946F9C" w:rsidR="00F4308B" w:rsidRPr="007E40AD" w:rsidRDefault="00ED3F44" w:rsidP="001B045A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101" w:author="Csenge Pál" w:date="2022-11-21T18:20:00Z">
              <w:r>
                <w:rPr>
                  <w:rStyle w:val="AnswerGray"/>
                  <w:lang w:val="hu-HU"/>
                </w:rPr>
                <w:t>szórási cím</w:t>
              </w:r>
            </w:ins>
          </w:p>
        </w:tc>
      </w:tr>
      <w:tr w:rsidR="00F4308B" w:rsidRPr="007E40AD" w14:paraId="27DB5AE1" w14:textId="77777777" w:rsidTr="00F4308B">
        <w:trPr>
          <w:cantSplit/>
          <w:jc w:val="center"/>
        </w:trPr>
        <w:tc>
          <w:tcPr>
            <w:tcW w:w="2070" w:type="dxa"/>
            <w:vAlign w:val="bottom"/>
          </w:tcPr>
          <w:p w14:paraId="27DB5ADE" w14:textId="77777777" w:rsidR="00F4308B" w:rsidRPr="007E40AD" w:rsidRDefault="000E6A35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2</w:t>
            </w:r>
            <w:r w:rsidR="00C63AC8" w:rsidRPr="007E40AD">
              <w:rPr>
                <w:lang w:val="hu-HU"/>
              </w:rPr>
              <w:t>24</w:t>
            </w:r>
            <w:r w:rsidRPr="007E40AD">
              <w:rPr>
                <w:lang w:val="hu-HU"/>
              </w:rPr>
              <w:t>.10.1.11</w:t>
            </w:r>
          </w:p>
        </w:tc>
        <w:tc>
          <w:tcPr>
            <w:tcW w:w="2228" w:type="dxa"/>
            <w:vAlign w:val="bottom"/>
          </w:tcPr>
          <w:p w14:paraId="27DB5ADF" w14:textId="77777777" w:rsidR="00F4308B" w:rsidRPr="007E40AD" w:rsidRDefault="000E6A35" w:rsidP="00B25CFC">
            <w:pPr>
              <w:pStyle w:val="TableText"/>
              <w:rPr>
                <w:rStyle w:val="AnswerGray"/>
                <w:shd w:val="clear" w:color="auto" w:fill="auto"/>
                <w:lang w:val="hu-HU"/>
              </w:rPr>
            </w:pPr>
            <w:r w:rsidRPr="007E40AD">
              <w:rPr>
                <w:rStyle w:val="AnswerGray"/>
                <w:shd w:val="clear" w:color="auto" w:fill="auto"/>
                <w:lang w:val="hu-HU"/>
              </w:rPr>
              <w:t>255.255.255.0</w:t>
            </w:r>
          </w:p>
        </w:tc>
        <w:tc>
          <w:tcPr>
            <w:tcW w:w="1800" w:type="dxa"/>
            <w:vAlign w:val="bottom"/>
          </w:tcPr>
          <w:p w14:paraId="27DB5AE0" w14:textId="23CF4FCE" w:rsidR="00F4308B" w:rsidRPr="007E40AD" w:rsidRDefault="00ED3F44" w:rsidP="001B045A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102" w:author="Csenge Pál" w:date="2022-11-21T18:20:00Z">
              <w:r>
                <w:rPr>
                  <w:rStyle w:val="AnswerGray"/>
                  <w:lang w:val="hu-HU"/>
                </w:rPr>
                <w:t>állomás cím</w:t>
              </w:r>
            </w:ins>
          </w:p>
        </w:tc>
      </w:tr>
    </w:tbl>
    <w:p w14:paraId="27DB5AE2" w14:textId="67E77F7A" w:rsidR="007C6D00" w:rsidRPr="007E40AD" w:rsidRDefault="00897093" w:rsidP="006751DB">
      <w:pPr>
        <w:pStyle w:val="StepHead"/>
        <w:numPr>
          <w:ilvl w:val="0"/>
          <w:numId w:val="0"/>
        </w:numPr>
        <w:jc w:val="both"/>
        <w:rPr>
          <w:lang w:val="hu-HU"/>
        </w:rPr>
      </w:pPr>
      <w:r w:rsidRPr="007E40AD">
        <w:rPr>
          <w:lang w:val="hu-HU"/>
        </w:rPr>
        <w:t>2.</w:t>
      </w:r>
      <w:ins w:id="103" w:author="Kajdy Adrienn" w:date="2016-09-15T10:11:00Z">
        <w:r w:rsidR="00447BD4">
          <w:rPr>
            <w:lang w:val="hu-HU"/>
          </w:rPr>
          <w:t xml:space="preserve"> </w:t>
        </w:r>
      </w:ins>
      <w:r w:rsidRPr="007E40AD">
        <w:rPr>
          <w:lang w:val="hu-HU"/>
        </w:rPr>
        <w:t>lépés:</w:t>
      </w:r>
      <w:del w:id="104" w:author="Kajdy Adrienn" w:date="2016-09-15T10:11:00Z">
        <w:r w:rsidRPr="007E40AD" w:rsidDel="00447BD4">
          <w:rPr>
            <w:lang w:val="hu-HU"/>
          </w:rPr>
          <w:delText xml:space="preserve"> </w:delText>
        </w:r>
        <w:r w:rsidR="00223E91" w:rsidRPr="007E40AD" w:rsidDel="00447BD4">
          <w:rPr>
            <w:lang w:val="hu-HU"/>
          </w:rPr>
          <w:delText>:</w:delText>
        </w:r>
      </w:del>
      <w:r w:rsidR="00223E91" w:rsidRPr="007E40AD">
        <w:rPr>
          <w:lang w:val="hu-HU"/>
        </w:rPr>
        <w:t xml:space="preserve"> Elemezzük az alábbi táblázatot és döntsük el, hogy az adott </w:t>
      </w:r>
      <w:del w:id="105" w:author="Kajdy Adrienn" w:date="2016-09-15T10:11:00Z">
        <w:r w:rsidR="00223E91" w:rsidRPr="007E40AD" w:rsidDel="00447BD4">
          <w:rPr>
            <w:lang w:val="hu-HU"/>
          </w:rPr>
          <w:delText xml:space="preserve">IPv4 </w:delText>
        </w:r>
      </w:del>
      <w:ins w:id="106" w:author="Kajdy Adrienn" w:date="2016-09-15T10:11:00Z">
        <w:r w:rsidR="00447BD4" w:rsidRPr="007E40AD">
          <w:rPr>
            <w:lang w:val="hu-HU"/>
          </w:rPr>
          <w:t>IPv4</w:t>
        </w:r>
        <w:r w:rsidR="00447BD4">
          <w:rPr>
            <w:lang w:val="hu-HU"/>
          </w:rPr>
          <w:t>-</w:t>
        </w:r>
      </w:ins>
      <w:r w:rsidR="00223E91" w:rsidRPr="007E40AD">
        <w:rPr>
          <w:lang w:val="hu-HU"/>
        </w:rPr>
        <w:t>cím nyilvános vagy privát</w:t>
      </w:r>
      <w:r w:rsidR="007C6D00" w:rsidRPr="007E40AD">
        <w:rPr>
          <w:lang w:val="hu-HU"/>
        </w:rPr>
        <w:t>.</w:t>
      </w:r>
    </w:p>
    <w:tbl>
      <w:tblPr>
        <w:tblW w:w="591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30"/>
        <w:gridCol w:w="2982"/>
      </w:tblGrid>
      <w:tr w:rsidR="007C6D00" w:rsidRPr="007E40AD" w14:paraId="27DB5AE5" w14:textId="77777777" w:rsidTr="007C6D00">
        <w:trPr>
          <w:cantSplit/>
          <w:jc w:val="center"/>
        </w:trPr>
        <w:tc>
          <w:tcPr>
            <w:tcW w:w="2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7DB5AE3" w14:textId="356CC06B" w:rsidR="007C6D00" w:rsidRPr="007E40AD" w:rsidRDefault="007C6D00">
            <w:pPr>
              <w:pStyle w:val="TableHeading"/>
              <w:rPr>
                <w:lang w:val="hu-HU"/>
              </w:rPr>
            </w:pPr>
            <w:del w:id="107" w:author="Kajdy Adrienn" w:date="2016-09-15T10:11:00Z">
              <w:r w:rsidRPr="007E40AD" w:rsidDel="00447BD4">
                <w:rPr>
                  <w:lang w:val="hu-HU"/>
                </w:rPr>
                <w:delText xml:space="preserve">IP </w:delText>
              </w:r>
            </w:del>
            <w:ins w:id="108" w:author="Kajdy Adrienn" w:date="2016-09-15T10:11:00Z">
              <w:r w:rsidR="00447BD4" w:rsidRPr="007E40AD">
                <w:rPr>
                  <w:lang w:val="hu-HU"/>
                </w:rPr>
                <w:t>IP</w:t>
              </w:r>
              <w:r w:rsidR="00447BD4">
                <w:rPr>
                  <w:lang w:val="hu-HU"/>
                </w:rPr>
                <w:t>-</w:t>
              </w:r>
            </w:ins>
            <w:r w:rsidR="00223E91" w:rsidRPr="007E40AD">
              <w:rPr>
                <w:lang w:val="hu-HU"/>
              </w:rPr>
              <w:t>cím</w:t>
            </w:r>
            <w:r w:rsidR="0069648B" w:rsidRPr="007E40AD">
              <w:rPr>
                <w:lang w:val="hu-HU"/>
              </w:rPr>
              <w:t>/</w:t>
            </w:r>
            <w:r w:rsidR="00223E91" w:rsidRPr="007E40AD">
              <w:rPr>
                <w:lang w:val="hu-HU"/>
              </w:rPr>
              <w:t>Előtag</w:t>
            </w:r>
          </w:p>
        </w:tc>
        <w:tc>
          <w:tcPr>
            <w:tcW w:w="2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7DB5AE4" w14:textId="721580DE" w:rsidR="007C6D00" w:rsidRPr="007E40AD" w:rsidRDefault="00223E91" w:rsidP="00223E91">
            <w:pPr>
              <w:pStyle w:val="TableHeading"/>
              <w:rPr>
                <w:lang w:val="hu-HU"/>
              </w:rPr>
            </w:pPr>
            <w:r w:rsidRPr="007E40AD">
              <w:rPr>
                <w:lang w:val="hu-HU"/>
              </w:rPr>
              <w:t>Nyilvános</w:t>
            </w:r>
            <w:r w:rsidR="007C6D00" w:rsidRPr="007E40AD">
              <w:rPr>
                <w:lang w:val="hu-HU"/>
              </w:rPr>
              <w:t xml:space="preserve"> </w:t>
            </w:r>
            <w:r w:rsidRPr="007E40AD">
              <w:rPr>
                <w:lang w:val="hu-HU"/>
              </w:rPr>
              <w:t>vagy</w:t>
            </w:r>
            <w:r w:rsidR="007C6D00" w:rsidRPr="007E40AD">
              <w:rPr>
                <w:lang w:val="hu-HU"/>
              </w:rPr>
              <w:t xml:space="preserve"> </w:t>
            </w:r>
            <w:r w:rsidRPr="007E40AD">
              <w:rPr>
                <w:lang w:val="hu-HU"/>
              </w:rPr>
              <w:t>Privát</w:t>
            </w:r>
          </w:p>
        </w:tc>
      </w:tr>
      <w:tr w:rsidR="007C6D00" w:rsidRPr="007E40AD" w14:paraId="27DB5AE8" w14:textId="77777777" w:rsidTr="007C6D00">
        <w:trPr>
          <w:cantSplit/>
          <w:jc w:val="center"/>
        </w:trPr>
        <w:tc>
          <w:tcPr>
            <w:tcW w:w="2930" w:type="dxa"/>
            <w:vAlign w:val="bottom"/>
          </w:tcPr>
          <w:p w14:paraId="27DB5AE6" w14:textId="77777777" w:rsidR="007C6D00" w:rsidRPr="007E40AD" w:rsidRDefault="0055129D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209.165.201.30/27</w:t>
            </w:r>
          </w:p>
        </w:tc>
        <w:tc>
          <w:tcPr>
            <w:tcW w:w="2982" w:type="dxa"/>
            <w:vAlign w:val="bottom"/>
          </w:tcPr>
          <w:p w14:paraId="27DB5AE7" w14:textId="281C9EEC" w:rsidR="007C6D00" w:rsidRPr="007E40AD" w:rsidRDefault="00260E6E" w:rsidP="00FF3148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109" w:author="Csenge Pál" w:date="2022-11-21T17:51:00Z">
              <w:r>
                <w:rPr>
                  <w:rStyle w:val="AnswerGray"/>
                  <w:lang w:val="hu-HU"/>
                </w:rPr>
                <w:t>nyilvános</w:t>
              </w:r>
            </w:ins>
          </w:p>
        </w:tc>
      </w:tr>
      <w:tr w:rsidR="007C6D00" w:rsidRPr="007E40AD" w14:paraId="27DB5AEB" w14:textId="77777777" w:rsidTr="007C6D00">
        <w:trPr>
          <w:cantSplit/>
          <w:jc w:val="center"/>
        </w:trPr>
        <w:tc>
          <w:tcPr>
            <w:tcW w:w="2930" w:type="dxa"/>
            <w:vAlign w:val="bottom"/>
          </w:tcPr>
          <w:p w14:paraId="27DB5AE9" w14:textId="77777777" w:rsidR="007C6D00" w:rsidRPr="007E40AD" w:rsidRDefault="0055129D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192.168.255.253/24</w:t>
            </w:r>
          </w:p>
        </w:tc>
        <w:tc>
          <w:tcPr>
            <w:tcW w:w="2982" w:type="dxa"/>
            <w:vAlign w:val="bottom"/>
          </w:tcPr>
          <w:p w14:paraId="27DB5AEA" w14:textId="5ABBC498" w:rsidR="007C6D00" w:rsidRPr="007E40AD" w:rsidRDefault="00260E6E" w:rsidP="00FF3148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110" w:author="Csenge Pál" w:date="2022-11-21T17:52:00Z">
              <w:r>
                <w:rPr>
                  <w:rStyle w:val="AnswerGray"/>
                  <w:lang w:val="hu-HU"/>
                </w:rPr>
                <w:t>privát</w:t>
              </w:r>
            </w:ins>
          </w:p>
        </w:tc>
      </w:tr>
      <w:tr w:rsidR="007C6D00" w:rsidRPr="007E40AD" w14:paraId="27DB5AEE" w14:textId="77777777" w:rsidTr="007C6D00">
        <w:trPr>
          <w:cantSplit/>
          <w:jc w:val="center"/>
        </w:trPr>
        <w:tc>
          <w:tcPr>
            <w:tcW w:w="2930" w:type="dxa"/>
            <w:vAlign w:val="bottom"/>
          </w:tcPr>
          <w:p w14:paraId="27DB5AEC" w14:textId="77777777" w:rsidR="007C6D00" w:rsidRPr="007E40AD" w:rsidRDefault="0055129D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10.100.11.103/16</w:t>
            </w:r>
          </w:p>
        </w:tc>
        <w:tc>
          <w:tcPr>
            <w:tcW w:w="2982" w:type="dxa"/>
            <w:vAlign w:val="bottom"/>
          </w:tcPr>
          <w:p w14:paraId="27DB5AED" w14:textId="2FF53C0E" w:rsidR="007C6D00" w:rsidRPr="007E40AD" w:rsidRDefault="00260E6E" w:rsidP="00FF3148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111" w:author="Csenge Pál" w:date="2022-11-21T17:53:00Z">
              <w:r>
                <w:rPr>
                  <w:rStyle w:val="AnswerGray"/>
                  <w:lang w:val="hu-HU"/>
                </w:rPr>
                <w:t>privát</w:t>
              </w:r>
            </w:ins>
          </w:p>
        </w:tc>
      </w:tr>
      <w:tr w:rsidR="007C6D00" w:rsidRPr="007E40AD" w14:paraId="27DB5AF1" w14:textId="77777777" w:rsidTr="007C6D00">
        <w:trPr>
          <w:cantSplit/>
          <w:jc w:val="center"/>
        </w:trPr>
        <w:tc>
          <w:tcPr>
            <w:tcW w:w="2930" w:type="dxa"/>
            <w:vAlign w:val="bottom"/>
          </w:tcPr>
          <w:p w14:paraId="27DB5AEF" w14:textId="77777777" w:rsidR="007C6D00" w:rsidRPr="007E40AD" w:rsidRDefault="007C6D00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172.</w:t>
            </w:r>
            <w:r w:rsidR="0055129D" w:rsidRPr="007E40AD">
              <w:rPr>
                <w:lang w:val="hu-HU"/>
              </w:rPr>
              <w:t>3</w:t>
            </w:r>
            <w:r w:rsidR="00F67434" w:rsidRPr="007E40AD">
              <w:rPr>
                <w:lang w:val="hu-HU"/>
              </w:rPr>
              <w:t>0</w:t>
            </w:r>
            <w:r w:rsidRPr="007E40AD">
              <w:rPr>
                <w:lang w:val="hu-HU"/>
              </w:rPr>
              <w:t>.1.</w:t>
            </w:r>
            <w:r w:rsidR="0055129D" w:rsidRPr="007E40AD">
              <w:rPr>
                <w:lang w:val="hu-HU"/>
              </w:rPr>
              <w:t>100</w:t>
            </w:r>
            <w:r w:rsidR="00F67434" w:rsidRPr="007E40AD">
              <w:rPr>
                <w:lang w:val="hu-HU"/>
              </w:rPr>
              <w:t>/28</w:t>
            </w:r>
          </w:p>
        </w:tc>
        <w:tc>
          <w:tcPr>
            <w:tcW w:w="2982" w:type="dxa"/>
            <w:vAlign w:val="bottom"/>
          </w:tcPr>
          <w:p w14:paraId="27DB5AF0" w14:textId="7A7AE63B" w:rsidR="007C6D00" w:rsidRPr="007E40AD" w:rsidRDefault="00260E6E" w:rsidP="00F67434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112" w:author="Csenge Pál" w:date="2022-11-21T17:53:00Z">
              <w:r>
                <w:rPr>
                  <w:rStyle w:val="AnswerGray"/>
                  <w:lang w:val="hu-HU"/>
                </w:rPr>
                <w:t>privát</w:t>
              </w:r>
            </w:ins>
          </w:p>
        </w:tc>
      </w:tr>
      <w:tr w:rsidR="007C6D00" w:rsidRPr="007E40AD" w14:paraId="27DB5AF4" w14:textId="77777777" w:rsidTr="007C6D00">
        <w:trPr>
          <w:cantSplit/>
          <w:jc w:val="center"/>
        </w:trPr>
        <w:tc>
          <w:tcPr>
            <w:tcW w:w="2930" w:type="dxa"/>
            <w:vAlign w:val="bottom"/>
          </w:tcPr>
          <w:p w14:paraId="27DB5AF2" w14:textId="77777777" w:rsidR="007C6D00" w:rsidRPr="007E40AD" w:rsidRDefault="0055129D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192.31.7.11/24</w:t>
            </w:r>
          </w:p>
        </w:tc>
        <w:tc>
          <w:tcPr>
            <w:tcW w:w="2982" w:type="dxa"/>
            <w:vAlign w:val="bottom"/>
          </w:tcPr>
          <w:p w14:paraId="27DB5AF3" w14:textId="2C351D16" w:rsidR="007C6D00" w:rsidRPr="007E40AD" w:rsidRDefault="00260E6E" w:rsidP="00FF3148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113" w:author="Csenge Pál" w:date="2022-11-21T17:53:00Z">
              <w:r>
                <w:rPr>
                  <w:rStyle w:val="AnswerGray"/>
                  <w:lang w:val="hu-HU"/>
                </w:rPr>
                <w:t>nyilvános</w:t>
              </w:r>
            </w:ins>
          </w:p>
        </w:tc>
      </w:tr>
      <w:tr w:rsidR="007C6D00" w:rsidRPr="007E40AD" w14:paraId="27DB5AF7" w14:textId="77777777" w:rsidTr="007C6D00">
        <w:trPr>
          <w:cantSplit/>
          <w:jc w:val="center"/>
        </w:trPr>
        <w:tc>
          <w:tcPr>
            <w:tcW w:w="2930" w:type="dxa"/>
            <w:vAlign w:val="bottom"/>
          </w:tcPr>
          <w:p w14:paraId="27DB5AF5" w14:textId="77777777" w:rsidR="007C6D00" w:rsidRPr="007E40AD" w:rsidRDefault="007C6D00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172.</w:t>
            </w:r>
            <w:r w:rsidR="00F67434" w:rsidRPr="007E40AD">
              <w:rPr>
                <w:lang w:val="hu-HU"/>
              </w:rPr>
              <w:t>20.1</w:t>
            </w:r>
            <w:r w:rsidRPr="007E40AD">
              <w:rPr>
                <w:lang w:val="hu-HU"/>
              </w:rPr>
              <w:t>8.</w:t>
            </w:r>
            <w:r w:rsidR="00F67434" w:rsidRPr="007E40AD">
              <w:rPr>
                <w:lang w:val="hu-HU"/>
              </w:rPr>
              <w:t>150/22</w:t>
            </w:r>
          </w:p>
        </w:tc>
        <w:tc>
          <w:tcPr>
            <w:tcW w:w="2982" w:type="dxa"/>
            <w:vAlign w:val="bottom"/>
          </w:tcPr>
          <w:p w14:paraId="27DB5AF6" w14:textId="667E11A6" w:rsidR="007C6D00" w:rsidRPr="007E40AD" w:rsidRDefault="00260E6E" w:rsidP="00FF3148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114" w:author="Csenge Pál" w:date="2022-11-21T17:53:00Z">
              <w:r>
                <w:rPr>
                  <w:rStyle w:val="AnswerGray"/>
                  <w:lang w:val="hu-HU"/>
                </w:rPr>
                <w:t>privát</w:t>
              </w:r>
            </w:ins>
          </w:p>
        </w:tc>
      </w:tr>
      <w:tr w:rsidR="007C6D00" w:rsidRPr="007E40AD" w14:paraId="27DB5AFA" w14:textId="77777777" w:rsidTr="007C6D00">
        <w:trPr>
          <w:cantSplit/>
          <w:jc w:val="center"/>
        </w:trPr>
        <w:tc>
          <w:tcPr>
            <w:tcW w:w="2930" w:type="dxa"/>
            <w:vAlign w:val="bottom"/>
          </w:tcPr>
          <w:p w14:paraId="27DB5AF8" w14:textId="77777777" w:rsidR="007C6D00" w:rsidRPr="007E40AD" w:rsidRDefault="00F67434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128.107.10.1</w:t>
            </w:r>
            <w:r w:rsidR="00222225" w:rsidRPr="007E40AD">
              <w:rPr>
                <w:lang w:val="hu-HU"/>
              </w:rPr>
              <w:t>/16</w:t>
            </w:r>
          </w:p>
        </w:tc>
        <w:tc>
          <w:tcPr>
            <w:tcW w:w="2982" w:type="dxa"/>
            <w:vAlign w:val="bottom"/>
          </w:tcPr>
          <w:p w14:paraId="27DB5AF9" w14:textId="5F631854" w:rsidR="007C6D00" w:rsidRPr="007E40AD" w:rsidRDefault="00260E6E" w:rsidP="00FF3148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115" w:author="Csenge Pál" w:date="2022-11-21T17:53:00Z">
              <w:r>
                <w:rPr>
                  <w:rStyle w:val="AnswerGray"/>
                  <w:lang w:val="hu-HU"/>
                </w:rPr>
                <w:t>nyilvános</w:t>
              </w:r>
            </w:ins>
          </w:p>
        </w:tc>
      </w:tr>
      <w:tr w:rsidR="007C6D00" w:rsidRPr="007E40AD" w14:paraId="27DB5AFD" w14:textId="77777777" w:rsidTr="007C6D00">
        <w:trPr>
          <w:cantSplit/>
          <w:jc w:val="center"/>
        </w:trPr>
        <w:tc>
          <w:tcPr>
            <w:tcW w:w="2930" w:type="dxa"/>
            <w:vAlign w:val="bottom"/>
          </w:tcPr>
          <w:p w14:paraId="27DB5AFB" w14:textId="77777777" w:rsidR="007C6D00" w:rsidRPr="007E40AD" w:rsidRDefault="00F67434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192.</w:t>
            </w:r>
            <w:r w:rsidR="00222225" w:rsidRPr="007E40AD">
              <w:rPr>
                <w:lang w:val="hu-HU"/>
              </w:rPr>
              <w:t>135.250.10/24</w:t>
            </w:r>
          </w:p>
        </w:tc>
        <w:tc>
          <w:tcPr>
            <w:tcW w:w="2982" w:type="dxa"/>
            <w:vAlign w:val="bottom"/>
          </w:tcPr>
          <w:p w14:paraId="27DB5AFC" w14:textId="2427C959" w:rsidR="007C6D00" w:rsidRPr="007E40AD" w:rsidRDefault="00260E6E" w:rsidP="00222225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116" w:author="Csenge Pál" w:date="2022-11-21T17:53:00Z">
              <w:r>
                <w:rPr>
                  <w:rStyle w:val="AnswerGray"/>
                  <w:lang w:val="hu-HU"/>
                </w:rPr>
                <w:t>nyilvános</w:t>
              </w:r>
            </w:ins>
          </w:p>
        </w:tc>
      </w:tr>
      <w:tr w:rsidR="007C6D00" w:rsidRPr="007E40AD" w14:paraId="27DB5B00" w14:textId="77777777" w:rsidTr="007C6D00">
        <w:trPr>
          <w:cantSplit/>
          <w:jc w:val="center"/>
        </w:trPr>
        <w:tc>
          <w:tcPr>
            <w:tcW w:w="2930" w:type="dxa"/>
            <w:vAlign w:val="bottom"/>
          </w:tcPr>
          <w:p w14:paraId="27DB5AFE" w14:textId="77777777" w:rsidR="007C6D00" w:rsidRPr="007E40AD" w:rsidRDefault="00222225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64.104.0.11/16</w:t>
            </w:r>
          </w:p>
        </w:tc>
        <w:tc>
          <w:tcPr>
            <w:tcW w:w="2982" w:type="dxa"/>
            <w:vAlign w:val="bottom"/>
          </w:tcPr>
          <w:p w14:paraId="27DB5AFF" w14:textId="4E8BB82A" w:rsidR="007C6D00" w:rsidRPr="007E40AD" w:rsidRDefault="00260E6E" w:rsidP="00FF3148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117" w:author="Csenge Pál" w:date="2022-11-21T17:53:00Z">
              <w:r>
                <w:rPr>
                  <w:rStyle w:val="AnswerGray"/>
                  <w:lang w:val="hu-HU"/>
                </w:rPr>
                <w:t>nyilvános</w:t>
              </w:r>
            </w:ins>
          </w:p>
        </w:tc>
      </w:tr>
    </w:tbl>
    <w:p w14:paraId="27DB5B01" w14:textId="3FC282BA" w:rsidR="007C6D00" w:rsidRPr="007E40AD" w:rsidRDefault="00897093" w:rsidP="006751DB">
      <w:pPr>
        <w:pStyle w:val="StepHead"/>
        <w:numPr>
          <w:ilvl w:val="0"/>
          <w:numId w:val="0"/>
        </w:numPr>
        <w:jc w:val="both"/>
        <w:rPr>
          <w:lang w:val="hu-HU"/>
        </w:rPr>
      </w:pPr>
      <w:r w:rsidRPr="007E40AD">
        <w:rPr>
          <w:lang w:val="hu-HU"/>
        </w:rPr>
        <w:t>3.</w:t>
      </w:r>
      <w:ins w:id="118" w:author="Kajdy Adrienn" w:date="2016-09-15T10:11:00Z">
        <w:r w:rsidR="00447BD4">
          <w:rPr>
            <w:lang w:val="hu-HU"/>
          </w:rPr>
          <w:t xml:space="preserve"> </w:t>
        </w:r>
      </w:ins>
      <w:r w:rsidRPr="007E40AD">
        <w:rPr>
          <w:lang w:val="hu-HU"/>
        </w:rPr>
        <w:t>lépés</w:t>
      </w:r>
      <w:proofErr w:type="gramStart"/>
      <w:r w:rsidRPr="007E40AD">
        <w:rPr>
          <w:lang w:val="hu-HU"/>
        </w:rPr>
        <w:t xml:space="preserve">: </w:t>
      </w:r>
      <w:r w:rsidR="00223E91" w:rsidRPr="007E40AD">
        <w:rPr>
          <w:lang w:val="hu-HU"/>
        </w:rPr>
        <w:t>:</w:t>
      </w:r>
      <w:proofErr w:type="gramEnd"/>
      <w:r w:rsidR="00223E91" w:rsidRPr="007E40AD">
        <w:rPr>
          <w:lang w:val="hu-HU"/>
        </w:rPr>
        <w:t xml:space="preserve"> Elemezzük az alábbi táblázatot és döntsük el, hogy az adott </w:t>
      </w:r>
      <w:del w:id="119" w:author="Kajdy Adrienn" w:date="2016-09-15T10:11:00Z">
        <w:r w:rsidR="00223E91" w:rsidRPr="007E40AD" w:rsidDel="00447BD4">
          <w:rPr>
            <w:lang w:val="hu-HU"/>
          </w:rPr>
          <w:delText xml:space="preserve">IP </w:delText>
        </w:r>
      </w:del>
      <w:ins w:id="120" w:author="Kajdy Adrienn" w:date="2016-09-15T10:11:00Z">
        <w:r w:rsidR="00447BD4" w:rsidRPr="007E40AD">
          <w:rPr>
            <w:lang w:val="hu-HU"/>
          </w:rPr>
          <w:t>IP</w:t>
        </w:r>
        <w:r w:rsidR="00447BD4">
          <w:rPr>
            <w:lang w:val="hu-HU"/>
          </w:rPr>
          <w:t>-</w:t>
        </w:r>
      </w:ins>
      <w:r w:rsidR="00223E91" w:rsidRPr="007E40AD">
        <w:rPr>
          <w:lang w:val="hu-HU"/>
        </w:rPr>
        <w:t>cím/előtag érvényes állomáscím-e vagy sem</w:t>
      </w:r>
      <w:r w:rsidR="00797EE6" w:rsidRPr="007E40AD">
        <w:rPr>
          <w:lang w:val="hu-HU"/>
        </w:rPr>
        <w:t>.</w:t>
      </w:r>
    </w:p>
    <w:tbl>
      <w:tblPr>
        <w:tblW w:w="609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1800"/>
      </w:tblGrid>
      <w:tr w:rsidR="004B0C87" w:rsidRPr="007E40AD" w14:paraId="27DB5B05" w14:textId="77777777" w:rsidTr="00FF3148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7DB5B02" w14:textId="180A8561" w:rsidR="004B0C87" w:rsidRPr="007E40AD" w:rsidRDefault="004B0C87">
            <w:pPr>
              <w:pStyle w:val="TableHeading"/>
              <w:rPr>
                <w:lang w:val="hu-HU"/>
              </w:rPr>
            </w:pPr>
            <w:del w:id="121" w:author="Kajdy Adrienn" w:date="2016-09-15T10:12:00Z">
              <w:r w:rsidRPr="007E40AD" w:rsidDel="00447BD4">
                <w:rPr>
                  <w:lang w:val="hu-HU"/>
                </w:rPr>
                <w:lastRenderedPageBreak/>
                <w:delText xml:space="preserve">IP </w:delText>
              </w:r>
            </w:del>
            <w:ins w:id="122" w:author="Kajdy Adrienn" w:date="2016-09-15T10:12:00Z">
              <w:r w:rsidR="00447BD4" w:rsidRPr="007E40AD">
                <w:rPr>
                  <w:lang w:val="hu-HU"/>
                </w:rPr>
                <w:t>IP</w:t>
              </w:r>
              <w:r w:rsidR="00447BD4">
                <w:rPr>
                  <w:lang w:val="hu-HU"/>
                </w:rPr>
                <w:t>-</w:t>
              </w:r>
            </w:ins>
            <w:r w:rsidR="00223E91" w:rsidRPr="007E40AD">
              <w:rPr>
                <w:lang w:val="hu-HU"/>
              </w:rPr>
              <w:t>cím</w:t>
            </w:r>
            <w:r w:rsidRPr="007E40AD">
              <w:rPr>
                <w:lang w:val="hu-HU"/>
              </w:rPr>
              <w:t>/</w:t>
            </w:r>
            <w:r w:rsidR="00223E91" w:rsidRPr="007E40AD">
              <w:rPr>
                <w:lang w:val="hu-HU"/>
              </w:rPr>
              <w:t>Előtag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7DB5B03" w14:textId="46097ED2" w:rsidR="004B0C87" w:rsidRPr="007E40AD" w:rsidRDefault="00223E91" w:rsidP="00FF3148">
            <w:pPr>
              <w:pStyle w:val="TableHeading"/>
              <w:rPr>
                <w:lang w:val="hu-HU"/>
              </w:rPr>
            </w:pPr>
            <w:r w:rsidRPr="007E40AD">
              <w:rPr>
                <w:lang w:val="hu-HU"/>
              </w:rPr>
              <w:t>Érvényes állomáscím</w:t>
            </w:r>
            <w:r w:rsidR="004B0C87" w:rsidRPr="007E40AD">
              <w:rPr>
                <w:lang w:val="hu-HU"/>
              </w:rPr>
              <w:t>?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7DB5B04" w14:textId="6FA12D5C" w:rsidR="004B0C87" w:rsidRPr="007E40AD" w:rsidRDefault="00223E91" w:rsidP="00FF3148">
            <w:pPr>
              <w:pStyle w:val="TableHeading"/>
              <w:rPr>
                <w:lang w:val="hu-HU"/>
              </w:rPr>
            </w:pPr>
            <w:r w:rsidRPr="007E40AD">
              <w:rPr>
                <w:lang w:val="hu-HU"/>
              </w:rPr>
              <w:t>Oka</w:t>
            </w:r>
          </w:p>
        </w:tc>
      </w:tr>
      <w:tr w:rsidR="004B0C87" w:rsidRPr="007E40AD" w14:paraId="27DB5B09" w14:textId="77777777" w:rsidTr="00FF3148">
        <w:trPr>
          <w:cantSplit/>
          <w:jc w:val="center"/>
        </w:trPr>
        <w:tc>
          <w:tcPr>
            <w:tcW w:w="2070" w:type="dxa"/>
            <w:vAlign w:val="bottom"/>
          </w:tcPr>
          <w:p w14:paraId="27DB5B06" w14:textId="77777777" w:rsidR="004B0C87" w:rsidRPr="007E40AD" w:rsidRDefault="00447AB9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127.1.0.10/24</w:t>
            </w:r>
          </w:p>
        </w:tc>
        <w:tc>
          <w:tcPr>
            <w:tcW w:w="2228" w:type="dxa"/>
            <w:vAlign w:val="bottom"/>
          </w:tcPr>
          <w:p w14:paraId="27DB5B07" w14:textId="41B01AE0" w:rsidR="004B0C87" w:rsidRPr="007E40AD" w:rsidRDefault="00066526" w:rsidP="00FF3148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123" w:author="Csenge Pál" w:date="2022-11-21T18:00:00Z">
              <w:r>
                <w:rPr>
                  <w:rStyle w:val="AnswerGray"/>
                  <w:lang w:val="hu-HU"/>
                </w:rPr>
                <w:t>igen</w:t>
              </w:r>
            </w:ins>
          </w:p>
        </w:tc>
        <w:tc>
          <w:tcPr>
            <w:tcW w:w="1800" w:type="dxa"/>
            <w:vAlign w:val="bottom"/>
          </w:tcPr>
          <w:p w14:paraId="27DB5B08" w14:textId="189769F5" w:rsidR="004B0C87" w:rsidRPr="007E40AD" w:rsidRDefault="004B0C87" w:rsidP="00FF3148">
            <w:pPr>
              <w:pStyle w:val="TableText"/>
              <w:jc w:val="center"/>
              <w:rPr>
                <w:rStyle w:val="AnswerGray"/>
                <w:lang w:val="hu-HU"/>
              </w:rPr>
            </w:pPr>
          </w:p>
        </w:tc>
      </w:tr>
      <w:tr w:rsidR="004B0C87" w:rsidRPr="007E40AD" w14:paraId="27DB5B0D" w14:textId="77777777" w:rsidTr="00FF3148">
        <w:trPr>
          <w:cantSplit/>
          <w:jc w:val="center"/>
        </w:trPr>
        <w:tc>
          <w:tcPr>
            <w:tcW w:w="2070" w:type="dxa"/>
            <w:vAlign w:val="bottom"/>
          </w:tcPr>
          <w:p w14:paraId="27DB5B0A" w14:textId="77777777" w:rsidR="004B0C87" w:rsidRPr="007E40AD" w:rsidRDefault="004B0C87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</w:t>
            </w:r>
            <w:r w:rsidR="00447AB9" w:rsidRPr="007E40AD">
              <w:rPr>
                <w:lang w:val="hu-HU"/>
              </w:rPr>
              <w:t>7</w:t>
            </w:r>
            <w:r w:rsidRPr="007E40AD">
              <w:rPr>
                <w:lang w:val="hu-HU"/>
              </w:rPr>
              <w:t>2.16.</w:t>
            </w:r>
            <w:r w:rsidR="00447AB9" w:rsidRPr="007E40AD">
              <w:rPr>
                <w:lang w:val="hu-HU"/>
              </w:rPr>
              <w:t>255</w:t>
            </w:r>
            <w:r w:rsidRPr="007E40AD">
              <w:rPr>
                <w:lang w:val="hu-HU"/>
              </w:rPr>
              <w:t>.</w:t>
            </w:r>
            <w:r w:rsidR="00447AB9" w:rsidRPr="007E40AD">
              <w:rPr>
                <w:lang w:val="hu-HU"/>
              </w:rPr>
              <w:t>0/16</w:t>
            </w:r>
          </w:p>
        </w:tc>
        <w:tc>
          <w:tcPr>
            <w:tcW w:w="2228" w:type="dxa"/>
            <w:vAlign w:val="bottom"/>
          </w:tcPr>
          <w:p w14:paraId="27DB5B0B" w14:textId="09600F86" w:rsidR="004B0C87" w:rsidRPr="007E40AD" w:rsidRDefault="00066526" w:rsidP="00066526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124" w:author="Csenge Pál" w:date="2022-11-21T18:04:00Z">
              <w:r>
                <w:rPr>
                  <w:rStyle w:val="AnswerGray"/>
                  <w:lang w:val="hu-HU"/>
                </w:rPr>
                <w:t>nem</w:t>
              </w:r>
            </w:ins>
          </w:p>
        </w:tc>
        <w:tc>
          <w:tcPr>
            <w:tcW w:w="1800" w:type="dxa"/>
            <w:vAlign w:val="bottom"/>
          </w:tcPr>
          <w:p w14:paraId="27DB5B0C" w14:textId="0183BE45" w:rsidR="004B0C87" w:rsidRPr="007E40AD" w:rsidRDefault="00066526" w:rsidP="00FF3148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125" w:author="Csenge Pál" w:date="2022-11-21T18:04:00Z">
              <w:r>
                <w:rPr>
                  <w:rStyle w:val="AnswerGray"/>
                  <w:lang w:val="hu-HU"/>
                </w:rPr>
                <w:t>hálózati cím</w:t>
              </w:r>
            </w:ins>
          </w:p>
        </w:tc>
      </w:tr>
      <w:tr w:rsidR="004B0C87" w:rsidRPr="007E40AD" w14:paraId="27DB5B11" w14:textId="77777777" w:rsidTr="00FF3148">
        <w:trPr>
          <w:cantSplit/>
          <w:jc w:val="center"/>
        </w:trPr>
        <w:tc>
          <w:tcPr>
            <w:tcW w:w="2070" w:type="dxa"/>
            <w:vAlign w:val="bottom"/>
          </w:tcPr>
          <w:p w14:paraId="27DB5B0E" w14:textId="77777777" w:rsidR="004B0C87" w:rsidRPr="007E40AD" w:rsidRDefault="004B0C87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2</w:t>
            </w:r>
            <w:r w:rsidR="00447AB9" w:rsidRPr="007E40AD">
              <w:rPr>
                <w:lang w:val="hu-HU"/>
              </w:rPr>
              <w:t>41</w:t>
            </w:r>
            <w:r w:rsidRPr="007E40AD">
              <w:rPr>
                <w:lang w:val="hu-HU"/>
              </w:rPr>
              <w:t>.19.1</w:t>
            </w:r>
            <w:r w:rsidR="00447AB9" w:rsidRPr="007E40AD">
              <w:rPr>
                <w:lang w:val="hu-HU"/>
              </w:rPr>
              <w:t>0</w:t>
            </w:r>
            <w:r w:rsidRPr="007E40AD">
              <w:rPr>
                <w:lang w:val="hu-HU"/>
              </w:rPr>
              <w:t>.100</w:t>
            </w:r>
            <w:r w:rsidR="00447AB9" w:rsidRPr="007E40AD">
              <w:rPr>
                <w:lang w:val="hu-HU"/>
              </w:rPr>
              <w:t>/24</w:t>
            </w:r>
          </w:p>
        </w:tc>
        <w:tc>
          <w:tcPr>
            <w:tcW w:w="2228" w:type="dxa"/>
            <w:vAlign w:val="bottom"/>
          </w:tcPr>
          <w:p w14:paraId="27DB5B0F" w14:textId="6019DDC0" w:rsidR="004B0C87" w:rsidRPr="007E40AD" w:rsidRDefault="00066526" w:rsidP="00FF3148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126" w:author="Csenge Pál" w:date="2022-11-21T17:59:00Z">
              <w:r>
                <w:rPr>
                  <w:rStyle w:val="AnswerGray"/>
                  <w:lang w:val="hu-HU"/>
                </w:rPr>
                <w:t>igen</w:t>
              </w:r>
            </w:ins>
          </w:p>
        </w:tc>
        <w:tc>
          <w:tcPr>
            <w:tcW w:w="1800" w:type="dxa"/>
            <w:vAlign w:val="bottom"/>
          </w:tcPr>
          <w:p w14:paraId="27DB5B10" w14:textId="77777777" w:rsidR="004B0C87" w:rsidRPr="007E40AD" w:rsidRDefault="004B0C87" w:rsidP="00FF3148">
            <w:pPr>
              <w:pStyle w:val="TableText"/>
              <w:jc w:val="center"/>
              <w:rPr>
                <w:rStyle w:val="AnswerGray"/>
                <w:lang w:val="hu-HU"/>
              </w:rPr>
            </w:pPr>
          </w:p>
        </w:tc>
      </w:tr>
      <w:tr w:rsidR="004B0C87" w:rsidRPr="007E40AD" w14:paraId="27DB5B15" w14:textId="77777777" w:rsidTr="00FF3148">
        <w:trPr>
          <w:cantSplit/>
          <w:jc w:val="center"/>
        </w:trPr>
        <w:tc>
          <w:tcPr>
            <w:tcW w:w="2070" w:type="dxa"/>
            <w:vAlign w:val="bottom"/>
          </w:tcPr>
          <w:p w14:paraId="27DB5B12" w14:textId="77777777" w:rsidR="004B0C87" w:rsidRPr="007E40AD" w:rsidRDefault="007F50CC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192.168.0.254/24</w:t>
            </w:r>
          </w:p>
        </w:tc>
        <w:tc>
          <w:tcPr>
            <w:tcW w:w="2228" w:type="dxa"/>
            <w:vAlign w:val="bottom"/>
          </w:tcPr>
          <w:p w14:paraId="27DB5B13" w14:textId="0BA8FFFD" w:rsidR="004B0C87" w:rsidRPr="007E40AD" w:rsidRDefault="00066526" w:rsidP="00FF3148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127" w:author="Csenge Pál" w:date="2022-11-21T18:02:00Z">
              <w:r>
                <w:rPr>
                  <w:rStyle w:val="AnswerGray"/>
                  <w:lang w:val="hu-HU"/>
                </w:rPr>
                <w:t>igen</w:t>
              </w:r>
            </w:ins>
          </w:p>
        </w:tc>
        <w:tc>
          <w:tcPr>
            <w:tcW w:w="1800" w:type="dxa"/>
            <w:vAlign w:val="bottom"/>
          </w:tcPr>
          <w:p w14:paraId="27DB5B14" w14:textId="77386BFC" w:rsidR="004B0C87" w:rsidRPr="007E40AD" w:rsidRDefault="004B0C87" w:rsidP="00066526">
            <w:pPr>
              <w:pStyle w:val="TableText"/>
              <w:rPr>
                <w:rStyle w:val="AnswerGray"/>
                <w:lang w:val="hu-HU"/>
              </w:rPr>
              <w:pPrChange w:id="128" w:author="Csenge Pál" w:date="2022-11-21T18:00:00Z">
                <w:pPr>
                  <w:pStyle w:val="TableText"/>
                  <w:jc w:val="center"/>
                </w:pPr>
              </w:pPrChange>
            </w:pPr>
          </w:p>
        </w:tc>
      </w:tr>
      <w:tr w:rsidR="004B0C87" w:rsidRPr="007E40AD" w14:paraId="27DB5B19" w14:textId="77777777" w:rsidTr="00FF3148">
        <w:trPr>
          <w:cantSplit/>
          <w:jc w:val="center"/>
        </w:trPr>
        <w:tc>
          <w:tcPr>
            <w:tcW w:w="2070" w:type="dxa"/>
            <w:vAlign w:val="bottom"/>
          </w:tcPr>
          <w:p w14:paraId="27DB5B16" w14:textId="77777777" w:rsidR="004B0C87" w:rsidRPr="007E40AD" w:rsidRDefault="007F50CC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192.31.7.255/24</w:t>
            </w:r>
          </w:p>
        </w:tc>
        <w:tc>
          <w:tcPr>
            <w:tcW w:w="2228" w:type="dxa"/>
            <w:vAlign w:val="bottom"/>
          </w:tcPr>
          <w:p w14:paraId="27DB5B17" w14:textId="23C1D577" w:rsidR="004B0C87" w:rsidRPr="007E40AD" w:rsidRDefault="00066526" w:rsidP="00FF3148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129" w:author="Csenge Pál" w:date="2022-11-21T18:02:00Z">
              <w:r>
                <w:rPr>
                  <w:rStyle w:val="AnswerGray"/>
                  <w:lang w:val="hu-HU"/>
                </w:rPr>
                <w:t>nem</w:t>
              </w:r>
            </w:ins>
          </w:p>
        </w:tc>
        <w:tc>
          <w:tcPr>
            <w:tcW w:w="1800" w:type="dxa"/>
            <w:vAlign w:val="bottom"/>
          </w:tcPr>
          <w:p w14:paraId="27DB5B18" w14:textId="47ED8AC1" w:rsidR="004B0C87" w:rsidRPr="007E40AD" w:rsidRDefault="00066526" w:rsidP="00FF3148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130" w:author="Csenge Pál" w:date="2022-11-21T18:02:00Z">
              <w:r>
                <w:rPr>
                  <w:rStyle w:val="AnswerGray"/>
                  <w:lang w:val="hu-HU"/>
                </w:rPr>
                <w:t>szórási cím</w:t>
              </w:r>
            </w:ins>
          </w:p>
        </w:tc>
      </w:tr>
      <w:tr w:rsidR="004B0C87" w:rsidRPr="007E40AD" w14:paraId="27DB5B1D" w14:textId="77777777" w:rsidTr="00FF3148">
        <w:trPr>
          <w:cantSplit/>
          <w:jc w:val="center"/>
        </w:trPr>
        <w:tc>
          <w:tcPr>
            <w:tcW w:w="2070" w:type="dxa"/>
            <w:vAlign w:val="bottom"/>
          </w:tcPr>
          <w:p w14:paraId="27DB5B1A" w14:textId="77777777" w:rsidR="004B0C87" w:rsidRPr="007E40AD" w:rsidRDefault="007C5F7C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64.102.255.255/14</w:t>
            </w:r>
          </w:p>
        </w:tc>
        <w:tc>
          <w:tcPr>
            <w:tcW w:w="2228" w:type="dxa"/>
            <w:vAlign w:val="bottom"/>
          </w:tcPr>
          <w:p w14:paraId="27DB5B1B" w14:textId="33DF5FE6" w:rsidR="004B0C87" w:rsidRPr="007E40AD" w:rsidRDefault="00066526" w:rsidP="00FF3148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131" w:author="Csenge Pál" w:date="2022-11-21T18:05:00Z">
              <w:r>
                <w:rPr>
                  <w:rStyle w:val="AnswerGray"/>
                  <w:lang w:val="hu-HU"/>
                </w:rPr>
                <w:t>nem</w:t>
              </w:r>
            </w:ins>
          </w:p>
        </w:tc>
        <w:tc>
          <w:tcPr>
            <w:tcW w:w="1800" w:type="dxa"/>
            <w:vAlign w:val="bottom"/>
          </w:tcPr>
          <w:p w14:paraId="27DB5B1C" w14:textId="5485E227" w:rsidR="004B0C87" w:rsidRPr="007E40AD" w:rsidRDefault="00066526" w:rsidP="00FF3148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132" w:author="Csenge Pál" w:date="2022-11-21T18:05:00Z">
              <w:r>
                <w:rPr>
                  <w:rStyle w:val="AnswerGray"/>
                  <w:lang w:val="hu-HU"/>
                </w:rPr>
                <w:t>szórási cím</w:t>
              </w:r>
            </w:ins>
          </w:p>
        </w:tc>
      </w:tr>
      <w:tr w:rsidR="004B0C87" w:rsidRPr="007E40AD" w14:paraId="27DB5B21" w14:textId="77777777" w:rsidTr="00FF3148">
        <w:trPr>
          <w:cantSplit/>
          <w:jc w:val="center"/>
        </w:trPr>
        <w:tc>
          <w:tcPr>
            <w:tcW w:w="2070" w:type="dxa"/>
            <w:vAlign w:val="bottom"/>
          </w:tcPr>
          <w:p w14:paraId="27DB5B1E" w14:textId="77777777" w:rsidR="004B0C87" w:rsidRPr="007E40AD" w:rsidRDefault="007C5F7C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224.0.0.5/16</w:t>
            </w:r>
          </w:p>
        </w:tc>
        <w:tc>
          <w:tcPr>
            <w:tcW w:w="2228" w:type="dxa"/>
            <w:vAlign w:val="bottom"/>
          </w:tcPr>
          <w:p w14:paraId="27DB5B1F" w14:textId="2ABED541" w:rsidR="004B0C87" w:rsidRPr="007E40AD" w:rsidRDefault="00FF5BE3" w:rsidP="00FF3148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133" w:author="Csenge Pál" w:date="2022-11-21T18:06:00Z">
              <w:r>
                <w:rPr>
                  <w:rStyle w:val="AnswerGray"/>
                  <w:lang w:val="hu-HU"/>
                </w:rPr>
                <w:t>igen</w:t>
              </w:r>
            </w:ins>
          </w:p>
        </w:tc>
        <w:tc>
          <w:tcPr>
            <w:tcW w:w="1800" w:type="dxa"/>
            <w:vAlign w:val="bottom"/>
          </w:tcPr>
          <w:p w14:paraId="27DB5B20" w14:textId="77777777" w:rsidR="004B0C87" w:rsidRPr="007E40AD" w:rsidRDefault="004B0C87" w:rsidP="00FF3148">
            <w:pPr>
              <w:pStyle w:val="TableText"/>
              <w:jc w:val="center"/>
              <w:rPr>
                <w:rStyle w:val="AnswerGray"/>
                <w:lang w:val="hu-HU"/>
              </w:rPr>
            </w:pPr>
          </w:p>
        </w:tc>
      </w:tr>
      <w:tr w:rsidR="004B0C87" w:rsidRPr="007E40AD" w14:paraId="27DB5B25" w14:textId="77777777" w:rsidTr="00FF3148">
        <w:trPr>
          <w:cantSplit/>
          <w:jc w:val="center"/>
        </w:trPr>
        <w:tc>
          <w:tcPr>
            <w:tcW w:w="2070" w:type="dxa"/>
            <w:vAlign w:val="bottom"/>
          </w:tcPr>
          <w:p w14:paraId="27DB5B22" w14:textId="77777777" w:rsidR="004B0C87" w:rsidRPr="007E40AD" w:rsidRDefault="007C5F7C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10.0.255.255/8</w:t>
            </w:r>
          </w:p>
        </w:tc>
        <w:tc>
          <w:tcPr>
            <w:tcW w:w="2228" w:type="dxa"/>
            <w:vAlign w:val="bottom"/>
          </w:tcPr>
          <w:p w14:paraId="27DB5B23" w14:textId="18A66EEA" w:rsidR="004B0C87" w:rsidRPr="007E40AD" w:rsidRDefault="00FF5BE3" w:rsidP="00FF3148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134" w:author="Csenge Pál" w:date="2022-11-21T18:06:00Z">
              <w:r>
                <w:rPr>
                  <w:rStyle w:val="AnswerGray"/>
                  <w:lang w:val="hu-HU"/>
                </w:rPr>
                <w:t>nem</w:t>
              </w:r>
            </w:ins>
          </w:p>
        </w:tc>
        <w:tc>
          <w:tcPr>
            <w:tcW w:w="1800" w:type="dxa"/>
            <w:vAlign w:val="bottom"/>
          </w:tcPr>
          <w:p w14:paraId="27DB5B24" w14:textId="186DD618" w:rsidR="004B0C87" w:rsidRPr="007E40AD" w:rsidRDefault="00FF5BE3" w:rsidP="00FF3148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135" w:author="Csenge Pál" w:date="2022-11-21T18:06:00Z">
              <w:r>
                <w:rPr>
                  <w:rStyle w:val="AnswerGray"/>
                  <w:lang w:val="hu-HU"/>
                </w:rPr>
                <w:t>szórási cím</w:t>
              </w:r>
            </w:ins>
          </w:p>
        </w:tc>
      </w:tr>
      <w:tr w:rsidR="004B0C87" w:rsidRPr="007E40AD" w14:paraId="27DB5B29" w14:textId="77777777" w:rsidTr="00FF3148">
        <w:trPr>
          <w:cantSplit/>
          <w:jc w:val="center"/>
        </w:trPr>
        <w:tc>
          <w:tcPr>
            <w:tcW w:w="2070" w:type="dxa"/>
            <w:vAlign w:val="bottom"/>
          </w:tcPr>
          <w:p w14:paraId="27DB5B26" w14:textId="77777777" w:rsidR="004B0C87" w:rsidRPr="007E40AD" w:rsidRDefault="007C5F7C" w:rsidP="00B25CFC">
            <w:pPr>
              <w:pStyle w:val="TableText"/>
              <w:rPr>
                <w:lang w:val="hu-HU"/>
              </w:rPr>
            </w:pPr>
            <w:r w:rsidRPr="007E40AD">
              <w:rPr>
                <w:lang w:val="hu-HU"/>
              </w:rPr>
              <w:t>198.133.219.8/24</w:t>
            </w:r>
          </w:p>
        </w:tc>
        <w:tc>
          <w:tcPr>
            <w:tcW w:w="2228" w:type="dxa"/>
            <w:vAlign w:val="bottom"/>
          </w:tcPr>
          <w:p w14:paraId="27DB5B27" w14:textId="1C83CFCE" w:rsidR="004B0C87" w:rsidRPr="007E40AD" w:rsidRDefault="00FF5BE3" w:rsidP="00FF3148">
            <w:pPr>
              <w:pStyle w:val="TableText"/>
              <w:jc w:val="center"/>
              <w:rPr>
                <w:rStyle w:val="AnswerGray"/>
                <w:lang w:val="hu-HU"/>
              </w:rPr>
            </w:pPr>
            <w:ins w:id="136" w:author="Csenge Pál" w:date="2022-11-21T18:06:00Z">
              <w:r>
                <w:rPr>
                  <w:rStyle w:val="AnswerGray"/>
                  <w:lang w:val="hu-HU"/>
                </w:rPr>
                <w:t>igen</w:t>
              </w:r>
            </w:ins>
          </w:p>
        </w:tc>
        <w:tc>
          <w:tcPr>
            <w:tcW w:w="1800" w:type="dxa"/>
            <w:vAlign w:val="bottom"/>
          </w:tcPr>
          <w:p w14:paraId="27DB5B28" w14:textId="77777777" w:rsidR="004B0C87" w:rsidRPr="007E40AD" w:rsidRDefault="004B0C87" w:rsidP="00FF3148">
            <w:pPr>
              <w:pStyle w:val="TableText"/>
              <w:jc w:val="center"/>
              <w:rPr>
                <w:rStyle w:val="AnswerGray"/>
                <w:lang w:val="hu-HU"/>
              </w:rPr>
            </w:pPr>
          </w:p>
        </w:tc>
      </w:tr>
    </w:tbl>
    <w:p w14:paraId="27DB5B2A" w14:textId="74636F8A" w:rsidR="00853418" w:rsidRPr="007E40AD" w:rsidRDefault="006751DB" w:rsidP="00024EE5">
      <w:pPr>
        <w:pStyle w:val="LabSection"/>
        <w:rPr>
          <w:lang w:val="hu-HU"/>
        </w:rPr>
      </w:pPr>
      <w:r w:rsidRPr="007E40AD">
        <w:rPr>
          <w:lang w:val="hu-HU"/>
        </w:rPr>
        <w:t>Észrevétel</w:t>
      </w:r>
    </w:p>
    <w:p w14:paraId="27DB5B2B" w14:textId="7613D7B1" w:rsidR="00024EE5" w:rsidRPr="007E40AD" w:rsidRDefault="006751DB" w:rsidP="00B25CFC">
      <w:pPr>
        <w:pStyle w:val="BodyTextL25"/>
        <w:rPr>
          <w:lang w:val="hu-HU"/>
        </w:rPr>
      </w:pPr>
      <w:r w:rsidRPr="007E40AD">
        <w:rPr>
          <w:lang w:val="hu-HU"/>
        </w:rPr>
        <w:t xml:space="preserve">Miért kell továbbra is </w:t>
      </w:r>
      <w:del w:id="137" w:author="Kajdy Adrienn" w:date="2016-09-15T10:12:00Z">
        <w:r w:rsidRPr="007E40AD" w:rsidDel="00447BD4">
          <w:rPr>
            <w:lang w:val="hu-HU"/>
          </w:rPr>
          <w:delText xml:space="preserve">IPv4 </w:delText>
        </w:r>
      </w:del>
      <w:ins w:id="138" w:author="Kajdy Adrienn" w:date="2016-09-15T10:12:00Z">
        <w:r w:rsidR="00447BD4" w:rsidRPr="007E40AD">
          <w:rPr>
            <w:lang w:val="hu-HU"/>
          </w:rPr>
          <w:t>IPv4</w:t>
        </w:r>
        <w:r w:rsidR="00447BD4">
          <w:rPr>
            <w:lang w:val="hu-HU"/>
          </w:rPr>
          <w:t>-</w:t>
        </w:r>
      </w:ins>
      <w:r w:rsidRPr="007E40AD">
        <w:rPr>
          <w:lang w:val="hu-HU"/>
        </w:rPr>
        <w:t xml:space="preserve">címekről tanulnunk, ha az elérhető IPv4 címek tartományát már felhasználták? </w:t>
      </w:r>
    </w:p>
    <w:p w14:paraId="27DB5B2C" w14:textId="42FCA8EE" w:rsidR="001772B8" w:rsidRPr="007E40AD" w:rsidDel="00ED3F44" w:rsidRDefault="00ED3F44" w:rsidP="00ED3F44">
      <w:pPr>
        <w:pStyle w:val="BodyTextL25"/>
        <w:rPr>
          <w:del w:id="139" w:author="Csenge Pál" w:date="2022-11-21T18:21:00Z"/>
          <w:lang w:val="hu-HU"/>
        </w:rPr>
        <w:pPrChange w:id="140" w:author="Csenge Pál" w:date="2022-11-21T18:21:00Z">
          <w:pPr>
            <w:pStyle w:val="BodyTextL25"/>
          </w:pPr>
        </w:pPrChange>
      </w:pPr>
      <w:ins w:id="141" w:author="Csenge Pál" w:date="2022-11-21T18:21:00Z">
        <w:r>
          <w:rPr>
            <w:lang w:val="hu-HU"/>
          </w:rPr>
          <w:t>Mert továbbra is releváns lehet a folyamatosan cserélődő címek miatt, illetve az IPv6 megtanulása érdekében is.</w:t>
        </w:r>
      </w:ins>
      <w:del w:id="142" w:author="Csenge Pál" w:date="2022-11-21T18:21:00Z">
        <w:r w:rsidR="001772B8" w:rsidRPr="007E40AD" w:rsidDel="00ED3F44">
          <w:rPr>
            <w:lang w:val="hu-HU"/>
          </w:rPr>
          <w:delText>_______________________________________________________________________________________</w:delText>
        </w:r>
      </w:del>
    </w:p>
    <w:p w14:paraId="27DB5B2D" w14:textId="594E8D65" w:rsidR="00FB3EE6" w:rsidRPr="007E40AD" w:rsidRDefault="00FB3EE6" w:rsidP="00ED3F44">
      <w:pPr>
        <w:pStyle w:val="BodyTextL25"/>
        <w:rPr>
          <w:lang w:val="hu-HU"/>
        </w:rPr>
      </w:pPr>
      <w:del w:id="143" w:author="Csenge Pál" w:date="2022-11-21T18:21:00Z">
        <w:r w:rsidRPr="007E40AD" w:rsidDel="00ED3F44">
          <w:rPr>
            <w:lang w:val="hu-HU"/>
          </w:rPr>
          <w:delText>_______________________________________________________________________________________</w:delText>
        </w:r>
      </w:del>
    </w:p>
    <w:sectPr w:rsidR="00FB3EE6" w:rsidRPr="007E40AD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471EA" w14:textId="77777777" w:rsidR="005E24F5" w:rsidRDefault="005E24F5" w:rsidP="0090659A">
      <w:pPr>
        <w:spacing w:after="0" w:line="240" w:lineRule="auto"/>
      </w:pPr>
      <w:r>
        <w:separator/>
      </w:r>
    </w:p>
    <w:p w14:paraId="6AE300FC" w14:textId="77777777" w:rsidR="005E24F5" w:rsidRDefault="005E24F5"/>
    <w:p w14:paraId="21A9C1BA" w14:textId="77777777" w:rsidR="005E24F5" w:rsidRDefault="005E24F5"/>
    <w:p w14:paraId="0879D1EB" w14:textId="77777777" w:rsidR="005E24F5" w:rsidRDefault="005E24F5"/>
    <w:p w14:paraId="4476D393" w14:textId="77777777" w:rsidR="005E24F5" w:rsidRDefault="005E24F5"/>
  </w:endnote>
  <w:endnote w:type="continuationSeparator" w:id="0">
    <w:p w14:paraId="0EB8A77D" w14:textId="77777777" w:rsidR="005E24F5" w:rsidRDefault="005E24F5" w:rsidP="0090659A">
      <w:pPr>
        <w:spacing w:after="0" w:line="240" w:lineRule="auto"/>
      </w:pPr>
      <w:r>
        <w:continuationSeparator/>
      </w:r>
    </w:p>
    <w:p w14:paraId="5CFE1F47" w14:textId="77777777" w:rsidR="005E24F5" w:rsidRDefault="005E24F5"/>
    <w:p w14:paraId="1C02E1D4" w14:textId="77777777" w:rsidR="005E24F5" w:rsidRDefault="005E24F5"/>
    <w:p w14:paraId="359E3F3C" w14:textId="77777777" w:rsidR="005E24F5" w:rsidRDefault="005E24F5"/>
    <w:p w14:paraId="12ECA3A3" w14:textId="77777777" w:rsidR="005E24F5" w:rsidRDefault="005E24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B5B43" w14:textId="71D7A4E3" w:rsidR="008C4307" w:rsidRPr="0090659A" w:rsidRDefault="008C4307" w:rsidP="008C4307">
    <w:pPr>
      <w:pStyle w:val="llb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is Cisco Public.</w:t>
    </w:r>
    <w:r>
      <w:rPr>
        <w:szCs w:val="16"/>
      </w:rPr>
      <w:tab/>
    </w:r>
    <w:r w:rsidR="006751DB">
      <w:rPr>
        <w:szCs w:val="16"/>
        <w:lang w:val="hu-HU"/>
      </w:rPr>
      <w:t>Oldal</w:t>
    </w:r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47BD4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6751DB">
      <w:rPr>
        <w:szCs w:val="16"/>
      </w:rPr>
      <w:t xml:space="preserve"> </w:t>
    </w:r>
    <w:r w:rsidR="006751DB">
      <w:rPr>
        <w:szCs w:val="16"/>
        <w:lang w:val="hu-HU"/>
      </w:rPr>
      <w:t>/</w:t>
    </w:r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47BD4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B5B45" w14:textId="4EF6880E" w:rsidR="008C4307" w:rsidRPr="0090659A" w:rsidRDefault="008C4307" w:rsidP="008C4307">
    <w:pPr>
      <w:pStyle w:val="llb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47BD4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47BD4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6FE15" w14:textId="77777777" w:rsidR="005E24F5" w:rsidRDefault="005E24F5" w:rsidP="0090659A">
      <w:pPr>
        <w:spacing w:after="0" w:line="240" w:lineRule="auto"/>
      </w:pPr>
      <w:r>
        <w:separator/>
      </w:r>
    </w:p>
    <w:p w14:paraId="60CE1271" w14:textId="77777777" w:rsidR="005E24F5" w:rsidRDefault="005E24F5"/>
    <w:p w14:paraId="5CA65656" w14:textId="77777777" w:rsidR="005E24F5" w:rsidRDefault="005E24F5"/>
    <w:p w14:paraId="744B008C" w14:textId="77777777" w:rsidR="005E24F5" w:rsidRDefault="005E24F5"/>
    <w:p w14:paraId="7C60FCDB" w14:textId="77777777" w:rsidR="005E24F5" w:rsidRDefault="005E24F5"/>
  </w:footnote>
  <w:footnote w:type="continuationSeparator" w:id="0">
    <w:p w14:paraId="0EE149C3" w14:textId="77777777" w:rsidR="005E24F5" w:rsidRDefault="005E24F5" w:rsidP="0090659A">
      <w:pPr>
        <w:spacing w:after="0" w:line="240" w:lineRule="auto"/>
      </w:pPr>
      <w:r>
        <w:continuationSeparator/>
      </w:r>
    </w:p>
    <w:p w14:paraId="73D7718A" w14:textId="77777777" w:rsidR="005E24F5" w:rsidRDefault="005E24F5"/>
    <w:p w14:paraId="2B2BA1B6" w14:textId="77777777" w:rsidR="005E24F5" w:rsidRDefault="005E24F5"/>
    <w:p w14:paraId="43E79038" w14:textId="77777777" w:rsidR="005E24F5" w:rsidRDefault="005E24F5"/>
    <w:p w14:paraId="25948AAA" w14:textId="77777777" w:rsidR="005E24F5" w:rsidRDefault="005E24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B5B42" w14:textId="4755CD0F" w:rsidR="007443E9" w:rsidRDefault="00DF2CC8" w:rsidP="00C52BA6">
    <w:pPr>
      <w:pStyle w:val="PageHead"/>
    </w:pPr>
    <w:proofErr w:type="spellStart"/>
    <w:r w:rsidRPr="00FD4A68">
      <w:t>Lab</w:t>
    </w:r>
    <w:r w:rsidR="006751DB">
      <w:t>orgyakorlat</w:t>
    </w:r>
    <w:proofErr w:type="spellEnd"/>
    <w:r>
      <w:t>–</w:t>
    </w:r>
    <w:r w:rsidRPr="00FD4A68">
      <w:t xml:space="preserve"> </w:t>
    </w:r>
    <w:r w:rsidR="006751DB">
      <w:t xml:space="preserve">IPv4 </w:t>
    </w:r>
    <w:proofErr w:type="spellStart"/>
    <w:r w:rsidR="006751DB">
      <w:t>címek</w:t>
    </w:r>
    <w:proofErr w:type="spellEnd"/>
    <w:r w:rsidR="006751DB">
      <w:t xml:space="preserve"> </w:t>
    </w:r>
    <w:proofErr w:type="spellStart"/>
    <w:r w:rsidR="006751DB">
      <w:t>azonosítása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B5B44" w14:textId="77777777" w:rsidR="008C4307" w:rsidRDefault="00BB2BF3">
    <w:pPr>
      <w:pStyle w:val="lfej"/>
    </w:pPr>
    <w:r>
      <w:rPr>
        <w:noProof/>
        <w:lang w:val="hu-HU" w:eastAsia="hu-HU"/>
      </w:rPr>
      <w:drawing>
        <wp:anchor distT="0" distB="0" distL="114300" distR="114300" simplePos="0" relativeHeight="251657728" behindDoc="0" locked="0" layoutInCell="1" allowOverlap="1" wp14:anchorId="27DB5B46" wp14:editId="27DB5B4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964506309">
    <w:abstractNumId w:val="3"/>
  </w:num>
  <w:num w:numId="2" w16cid:durableId="1015427332">
    <w:abstractNumId w:val="1"/>
  </w:num>
  <w:num w:numId="3" w16cid:durableId="1449813965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228079857">
    <w:abstractNumId w:val="0"/>
  </w:num>
  <w:num w:numId="5" w16cid:durableId="1341473426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jdy Adrienn">
    <w15:presenceInfo w15:providerId="Windows Live" w15:userId="9ffb0c73e4f166e7"/>
  </w15:person>
  <w15:person w15:author="Csenge Pál">
    <w15:presenceInfo w15:providerId="Windows Live" w15:userId="c0c0e7396885b4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4FA8"/>
    <w:rsid w:val="000160F7"/>
    <w:rsid w:val="00016D5B"/>
    <w:rsid w:val="00016F30"/>
    <w:rsid w:val="0002047C"/>
    <w:rsid w:val="00021B9A"/>
    <w:rsid w:val="000242D6"/>
    <w:rsid w:val="00024EE5"/>
    <w:rsid w:val="00041AF6"/>
    <w:rsid w:val="00044C0E"/>
    <w:rsid w:val="00044E62"/>
    <w:rsid w:val="00050BA4"/>
    <w:rsid w:val="00051738"/>
    <w:rsid w:val="00052548"/>
    <w:rsid w:val="00060696"/>
    <w:rsid w:val="00066526"/>
    <w:rsid w:val="000719A5"/>
    <w:rsid w:val="000740A5"/>
    <w:rsid w:val="000769CF"/>
    <w:rsid w:val="000815D8"/>
    <w:rsid w:val="00085CC6"/>
    <w:rsid w:val="00090C07"/>
    <w:rsid w:val="00091E8D"/>
    <w:rsid w:val="0009378D"/>
    <w:rsid w:val="00097163"/>
    <w:rsid w:val="000A22C8"/>
    <w:rsid w:val="000A3C36"/>
    <w:rsid w:val="000B2344"/>
    <w:rsid w:val="000B7C36"/>
    <w:rsid w:val="000B7DE5"/>
    <w:rsid w:val="000C5288"/>
    <w:rsid w:val="000D55B4"/>
    <w:rsid w:val="000E0FA6"/>
    <w:rsid w:val="000E65F0"/>
    <w:rsid w:val="000E6A35"/>
    <w:rsid w:val="000E7F69"/>
    <w:rsid w:val="000F072C"/>
    <w:rsid w:val="000F6743"/>
    <w:rsid w:val="001006C2"/>
    <w:rsid w:val="00107B2B"/>
    <w:rsid w:val="00112AC5"/>
    <w:rsid w:val="001133DD"/>
    <w:rsid w:val="00120CBE"/>
    <w:rsid w:val="001261C4"/>
    <w:rsid w:val="0013571B"/>
    <w:rsid w:val="001366EC"/>
    <w:rsid w:val="0014219C"/>
    <w:rsid w:val="001425ED"/>
    <w:rsid w:val="00143061"/>
    <w:rsid w:val="00146672"/>
    <w:rsid w:val="00154E3A"/>
    <w:rsid w:val="00157902"/>
    <w:rsid w:val="00162E67"/>
    <w:rsid w:val="00163164"/>
    <w:rsid w:val="00166253"/>
    <w:rsid w:val="001710C0"/>
    <w:rsid w:val="00172AFB"/>
    <w:rsid w:val="00176CE5"/>
    <w:rsid w:val="001772B8"/>
    <w:rsid w:val="00180FBF"/>
    <w:rsid w:val="00182CF4"/>
    <w:rsid w:val="00182F18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045A"/>
    <w:rsid w:val="001B67D8"/>
    <w:rsid w:val="001B6911"/>
    <w:rsid w:val="001B6F95"/>
    <w:rsid w:val="001C05A1"/>
    <w:rsid w:val="001C1D9E"/>
    <w:rsid w:val="001C7C3B"/>
    <w:rsid w:val="001D5B6F"/>
    <w:rsid w:val="001E0AB8"/>
    <w:rsid w:val="001E2A8D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5707"/>
    <w:rsid w:val="002113B8"/>
    <w:rsid w:val="00213DD7"/>
    <w:rsid w:val="00215665"/>
    <w:rsid w:val="002163BB"/>
    <w:rsid w:val="002172DB"/>
    <w:rsid w:val="0021792C"/>
    <w:rsid w:val="00222225"/>
    <w:rsid w:val="00223E91"/>
    <w:rsid w:val="002240AB"/>
    <w:rsid w:val="00225E37"/>
    <w:rsid w:val="002267AA"/>
    <w:rsid w:val="00242E3A"/>
    <w:rsid w:val="002506CF"/>
    <w:rsid w:val="0025107F"/>
    <w:rsid w:val="00254B36"/>
    <w:rsid w:val="00260CD4"/>
    <w:rsid w:val="00260E6E"/>
    <w:rsid w:val="002639D8"/>
    <w:rsid w:val="00265F77"/>
    <w:rsid w:val="00266C83"/>
    <w:rsid w:val="00267C4A"/>
    <w:rsid w:val="002744F0"/>
    <w:rsid w:val="002768DC"/>
    <w:rsid w:val="0028659F"/>
    <w:rsid w:val="002A6C56"/>
    <w:rsid w:val="002C090C"/>
    <w:rsid w:val="002C1243"/>
    <w:rsid w:val="002C1815"/>
    <w:rsid w:val="002C475E"/>
    <w:rsid w:val="002C6AD6"/>
    <w:rsid w:val="002D1281"/>
    <w:rsid w:val="002D615B"/>
    <w:rsid w:val="002D6C2A"/>
    <w:rsid w:val="002D6CA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BF"/>
    <w:rsid w:val="003233A3"/>
    <w:rsid w:val="00325367"/>
    <w:rsid w:val="0034455D"/>
    <w:rsid w:val="0034604B"/>
    <w:rsid w:val="00346D17"/>
    <w:rsid w:val="00347972"/>
    <w:rsid w:val="003559CC"/>
    <w:rsid w:val="003569D7"/>
    <w:rsid w:val="003608AC"/>
    <w:rsid w:val="00362C8C"/>
    <w:rsid w:val="0036465A"/>
    <w:rsid w:val="0038335B"/>
    <w:rsid w:val="00392781"/>
    <w:rsid w:val="00392C65"/>
    <w:rsid w:val="00392ED5"/>
    <w:rsid w:val="00393231"/>
    <w:rsid w:val="003A19DC"/>
    <w:rsid w:val="003A1B45"/>
    <w:rsid w:val="003B46FC"/>
    <w:rsid w:val="003B5767"/>
    <w:rsid w:val="003B7605"/>
    <w:rsid w:val="003C0E91"/>
    <w:rsid w:val="003C6BCA"/>
    <w:rsid w:val="003C7902"/>
    <w:rsid w:val="003D0BFF"/>
    <w:rsid w:val="003D6B74"/>
    <w:rsid w:val="003E2191"/>
    <w:rsid w:val="003E5BE5"/>
    <w:rsid w:val="003F18D1"/>
    <w:rsid w:val="003F4F0E"/>
    <w:rsid w:val="003F6E06"/>
    <w:rsid w:val="00403C7A"/>
    <w:rsid w:val="004057A6"/>
    <w:rsid w:val="00406554"/>
    <w:rsid w:val="004131B0"/>
    <w:rsid w:val="00414630"/>
    <w:rsid w:val="00416C42"/>
    <w:rsid w:val="00422476"/>
    <w:rsid w:val="0042385C"/>
    <w:rsid w:val="00431654"/>
    <w:rsid w:val="00434926"/>
    <w:rsid w:val="00444217"/>
    <w:rsid w:val="004478F4"/>
    <w:rsid w:val="00447AB9"/>
    <w:rsid w:val="00447BD4"/>
    <w:rsid w:val="00450F7A"/>
    <w:rsid w:val="00452C6D"/>
    <w:rsid w:val="00455E0B"/>
    <w:rsid w:val="004659EE"/>
    <w:rsid w:val="00471514"/>
    <w:rsid w:val="004936C2"/>
    <w:rsid w:val="0049379C"/>
    <w:rsid w:val="004A1CA0"/>
    <w:rsid w:val="004A22E9"/>
    <w:rsid w:val="004A4ACD"/>
    <w:rsid w:val="004A5BC5"/>
    <w:rsid w:val="004B023D"/>
    <w:rsid w:val="004B0C87"/>
    <w:rsid w:val="004B63F5"/>
    <w:rsid w:val="004C0909"/>
    <w:rsid w:val="004C2959"/>
    <w:rsid w:val="004C3F97"/>
    <w:rsid w:val="004D01F2"/>
    <w:rsid w:val="004D3339"/>
    <w:rsid w:val="004D353F"/>
    <w:rsid w:val="004D36D7"/>
    <w:rsid w:val="004D36DC"/>
    <w:rsid w:val="004D5DE2"/>
    <w:rsid w:val="004D682B"/>
    <w:rsid w:val="004E6152"/>
    <w:rsid w:val="004F344A"/>
    <w:rsid w:val="00500B05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129D"/>
    <w:rsid w:val="005538BB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A6E69"/>
    <w:rsid w:val="005C06D4"/>
    <w:rsid w:val="005C1047"/>
    <w:rsid w:val="005D2B29"/>
    <w:rsid w:val="005D354A"/>
    <w:rsid w:val="005E24F5"/>
    <w:rsid w:val="005E3235"/>
    <w:rsid w:val="005E4176"/>
    <w:rsid w:val="005E56BF"/>
    <w:rsid w:val="005E65B5"/>
    <w:rsid w:val="005F3AE9"/>
    <w:rsid w:val="005F763B"/>
    <w:rsid w:val="006007BB"/>
    <w:rsid w:val="00601DC0"/>
    <w:rsid w:val="006034CB"/>
    <w:rsid w:val="006131CE"/>
    <w:rsid w:val="00617D6E"/>
    <w:rsid w:val="00622D61"/>
    <w:rsid w:val="00624198"/>
    <w:rsid w:val="00632856"/>
    <w:rsid w:val="0063725A"/>
    <w:rsid w:val="006428E5"/>
    <w:rsid w:val="00644958"/>
    <w:rsid w:val="00672919"/>
    <w:rsid w:val="006751DB"/>
    <w:rsid w:val="00686587"/>
    <w:rsid w:val="006904CF"/>
    <w:rsid w:val="00695EE2"/>
    <w:rsid w:val="0069648B"/>
    <w:rsid w:val="0069660B"/>
    <w:rsid w:val="006A1B33"/>
    <w:rsid w:val="006A48F1"/>
    <w:rsid w:val="006A71A3"/>
    <w:rsid w:val="006B03F2"/>
    <w:rsid w:val="006B1639"/>
    <w:rsid w:val="006B225F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E7734"/>
    <w:rsid w:val="006F1CC4"/>
    <w:rsid w:val="006F2A86"/>
    <w:rsid w:val="006F3163"/>
    <w:rsid w:val="00705FEC"/>
    <w:rsid w:val="0071147A"/>
    <w:rsid w:val="0071185D"/>
    <w:rsid w:val="007222AD"/>
    <w:rsid w:val="0072445F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86F58"/>
    <w:rsid w:val="00787CC1"/>
    <w:rsid w:val="00792F4E"/>
    <w:rsid w:val="0079398D"/>
    <w:rsid w:val="00796C25"/>
    <w:rsid w:val="00797EE6"/>
    <w:rsid w:val="007A287C"/>
    <w:rsid w:val="007A3B2A"/>
    <w:rsid w:val="007B1C4F"/>
    <w:rsid w:val="007B22D1"/>
    <w:rsid w:val="007B5522"/>
    <w:rsid w:val="007C0EE0"/>
    <w:rsid w:val="007C1B71"/>
    <w:rsid w:val="007C2FBB"/>
    <w:rsid w:val="007C5F7C"/>
    <w:rsid w:val="007C6D00"/>
    <w:rsid w:val="007C7164"/>
    <w:rsid w:val="007D1984"/>
    <w:rsid w:val="007D2AFE"/>
    <w:rsid w:val="007D4E1C"/>
    <w:rsid w:val="007E38B5"/>
    <w:rsid w:val="007E3FEA"/>
    <w:rsid w:val="007E40AD"/>
    <w:rsid w:val="007F0A0B"/>
    <w:rsid w:val="007F0FF6"/>
    <w:rsid w:val="007F3A60"/>
    <w:rsid w:val="007F3D0B"/>
    <w:rsid w:val="007F4B09"/>
    <w:rsid w:val="007F50CC"/>
    <w:rsid w:val="007F7C94"/>
    <w:rsid w:val="00810E4B"/>
    <w:rsid w:val="00813C1C"/>
    <w:rsid w:val="00814BAA"/>
    <w:rsid w:val="00824295"/>
    <w:rsid w:val="008313F3"/>
    <w:rsid w:val="00835139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17A"/>
    <w:rsid w:val="0088426A"/>
    <w:rsid w:val="008852BA"/>
    <w:rsid w:val="00890108"/>
    <w:rsid w:val="0089158D"/>
    <w:rsid w:val="00893877"/>
    <w:rsid w:val="0089532C"/>
    <w:rsid w:val="00896165"/>
    <w:rsid w:val="00896681"/>
    <w:rsid w:val="00897093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3310"/>
    <w:rsid w:val="00915986"/>
    <w:rsid w:val="00917624"/>
    <w:rsid w:val="00930386"/>
    <w:rsid w:val="009309F5"/>
    <w:rsid w:val="00933237"/>
    <w:rsid w:val="00933F28"/>
    <w:rsid w:val="009476C0"/>
    <w:rsid w:val="009565AD"/>
    <w:rsid w:val="00957841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1EB2"/>
    <w:rsid w:val="009D246C"/>
    <w:rsid w:val="009D2C27"/>
    <w:rsid w:val="009D626E"/>
    <w:rsid w:val="009E2309"/>
    <w:rsid w:val="009E42B9"/>
    <w:rsid w:val="00A014A3"/>
    <w:rsid w:val="00A0412D"/>
    <w:rsid w:val="00A21211"/>
    <w:rsid w:val="00A251F9"/>
    <w:rsid w:val="00A270CB"/>
    <w:rsid w:val="00A34E7F"/>
    <w:rsid w:val="00A4003E"/>
    <w:rsid w:val="00A45EDC"/>
    <w:rsid w:val="00A46F0A"/>
    <w:rsid w:val="00A46F25"/>
    <w:rsid w:val="00A47593"/>
    <w:rsid w:val="00A47CC2"/>
    <w:rsid w:val="00A60146"/>
    <w:rsid w:val="00A622C4"/>
    <w:rsid w:val="00A754B4"/>
    <w:rsid w:val="00A807C1"/>
    <w:rsid w:val="00A83374"/>
    <w:rsid w:val="00A847CF"/>
    <w:rsid w:val="00A90D9C"/>
    <w:rsid w:val="00A96172"/>
    <w:rsid w:val="00AB0D6A"/>
    <w:rsid w:val="00AB43B3"/>
    <w:rsid w:val="00AB49B9"/>
    <w:rsid w:val="00AB758A"/>
    <w:rsid w:val="00AC1651"/>
    <w:rsid w:val="00AC1E7E"/>
    <w:rsid w:val="00AC507D"/>
    <w:rsid w:val="00AC66E4"/>
    <w:rsid w:val="00AC75EB"/>
    <w:rsid w:val="00AC7736"/>
    <w:rsid w:val="00AD4578"/>
    <w:rsid w:val="00AD68E9"/>
    <w:rsid w:val="00AE56C0"/>
    <w:rsid w:val="00AF2C0E"/>
    <w:rsid w:val="00AF4BAA"/>
    <w:rsid w:val="00B00914"/>
    <w:rsid w:val="00B02A8E"/>
    <w:rsid w:val="00B052EE"/>
    <w:rsid w:val="00B1081F"/>
    <w:rsid w:val="00B1228B"/>
    <w:rsid w:val="00B14EB5"/>
    <w:rsid w:val="00B25CFC"/>
    <w:rsid w:val="00B27499"/>
    <w:rsid w:val="00B27563"/>
    <w:rsid w:val="00B3010D"/>
    <w:rsid w:val="00B331B4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97943"/>
    <w:rsid w:val="00BA1D0B"/>
    <w:rsid w:val="00BA6972"/>
    <w:rsid w:val="00BB1E0D"/>
    <w:rsid w:val="00BB2BF3"/>
    <w:rsid w:val="00BB4D9B"/>
    <w:rsid w:val="00BB73FF"/>
    <w:rsid w:val="00BB7688"/>
    <w:rsid w:val="00BC7CAC"/>
    <w:rsid w:val="00BD6D76"/>
    <w:rsid w:val="00BE56B3"/>
    <w:rsid w:val="00BF04E8"/>
    <w:rsid w:val="00BF16BF"/>
    <w:rsid w:val="00BF3D21"/>
    <w:rsid w:val="00BF4D1F"/>
    <w:rsid w:val="00C02A73"/>
    <w:rsid w:val="00C063D2"/>
    <w:rsid w:val="00C0796D"/>
    <w:rsid w:val="00C07FD9"/>
    <w:rsid w:val="00C10955"/>
    <w:rsid w:val="00C11C4D"/>
    <w:rsid w:val="00C137BB"/>
    <w:rsid w:val="00C1712C"/>
    <w:rsid w:val="00C23E16"/>
    <w:rsid w:val="00C27E37"/>
    <w:rsid w:val="00C32713"/>
    <w:rsid w:val="00C32A80"/>
    <w:rsid w:val="00C351B8"/>
    <w:rsid w:val="00C410D9"/>
    <w:rsid w:val="00C44DB7"/>
    <w:rsid w:val="00C4510A"/>
    <w:rsid w:val="00C47F2E"/>
    <w:rsid w:val="00C52BA6"/>
    <w:rsid w:val="00C56D2D"/>
    <w:rsid w:val="00C57A1A"/>
    <w:rsid w:val="00C6258F"/>
    <w:rsid w:val="00C63AC8"/>
    <w:rsid w:val="00C63DF6"/>
    <w:rsid w:val="00C63E58"/>
    <w:rsid w:val="00C6495E"/>
    <w:rsid w:val="00C670EE"/>
    <w:rsid w:val="00C67E3B"/>
    <w:rsid w:val="00C81B0B"/>
    <w:rsid w:val="00C90311"/>
    <w:rsid w:val="00C9120F"/>
    <w:rsid w:val="00C91C26"/>
    <w:rsid w:val="00C935A3"/>
    <w:rsid w:val="00CA285E"/>
    <w:rsid w:val="00CA73D5"/>
    <w:rsid w:val="00CC1C87"/>
    <w:rsid w:val="00CC3000"/>
    <w:rsid w:val="00CC4859"/>
    <w:rsid w:val="00CC7A35"/>
    <w:rsid w:val="00CD072A"/>
    <w:rsid w:val="00CD7F73"/>
    <w:rsid w:val="00CE1DE5"/>
    <w:rsid w:val="00CE26C5"/>
    <w:rsid w:val="00CE36AF"/>
    <w:rsid w:val="00CE54DD"/>
    <w:rsid w:val="00CF0DA5"/>
    <w:rsid w:val="00CF1212"/>
    <w:rsid w:val="00CF5D31"/>
    <w:rsid w:val="00CF5F3B"/>
    <w:rsid w:val="00CF791A"/>
    <w:rsid w:val="00D00D7D"/>
    <w:rsid w:val="00D05BE0"/>
    <w:rsid w:val="00D102DD"/>
    <w:rsid w:val="00D139C8"/>
    <w:rsid w:val="00D17F81"/>
    <w:rsid w:val="00D2758C"/>
    <w:rsid w:val="00D275CA"/>
    <w:rsid w:val="00D2789B"/>
    <w:rsid w:val="00D317D0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77EB4"/>
    <w:rsid w:val="00D84BDA"/>
    <w:rsid w:val="00D876A8"/>
    <w:rsid w:val="00D87F26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86F"/>
    <w:rsid w:val="00DC252F"/>
    <w:rsid w:val="00DC4C63"/>
    <w:rsid w:val="00DC6050"/>
    <w:rsid w:val="00DD43EA"/>
    <w:rsid w:val="00DE6F44"/>
    <w:rsid w:val="00DF2CC8"/>
    <w:rsid w:val="00E01A7D"/>
    <w:rsid w:val="00E037D9"/>
    <w:rsid w:val="00E04927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0CB0"/>
    <w:rsid w:val="00E62EA8"/>
    <w:rsid w:val="00E67A6E"/>
    <w:rsid w:val="00E71B43"/>
    <w:rsid w:val="00E81612"/>
    <w:rsid w:val="00E87717"/>
    <w:rsid w:val="00E87D18"/>
    <w:rsid w:val="00E87D62"/>
    <w:rsid w:val="00E942C4"/>
    <w:rsid w:val="00E960EC"/>
    <w:rsid w:val="00EA486E"/>
    <w:rsid w:val="00EA4FA3"/>
    <w:rsid w:val="00EA601B"/>
    <w:rsid w:val="00EB001B"/>
    <w:rsid w:val="00EB4B97"/>
    <w:rsid w:val="00EB6C33"/>
    <w:rsid w:val="00EC007A"/>
    <w:rsid w:val="00ED3F44"/>
    <w:rsid w:val="00ED6019"/>
    <w:rsid w:val="00ED7830"/>
    <w:rsid w:val="00EE3909"/>
    <w:rsid w:val="00EE6C5F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30446"/>
    <w:rsid w:val="00F35C20"/>
    <w:rsid w:val="00F4135D"/>
    <w:rsid w:val="00F41F1B"/>
    <w:rsid w:val="00F4308B"/>
    <w:rsid w:val="00F46BD9"/>
    <w:rsid w:val="00F54BA8"/>
    <w:rsid w:val="00F604DC"/>
    <w:rsid w:val="00F60BE0"/>
    <w:rsid w:val="00F6280E"/>
    <w:rsid w:val="00F67434"/>
    <w:rsid w:val="00F7050A"/>
    <w:rsid w:val="00F75533"/>
    <w:rsid w:val="00F878E5"/>
    <w:rsid w:val="00F9218D"/>
    <w:rsid w:val="00FA3811"/>
    <w:rsid w:val="00FA3B9F"/>
    <w:rsid w:val="00FA3F06"/>
    <w:rsid w:val="00FA4A26"/>
    <w:rsid w:val="00FA7084"/>
    <w:rsid w:val="00FA7BEF"/>
    <w:rsid w:val="00FB0B63"/>
    <w:rsid w:val="00FB1929"/>
    <w:rsid w:val="00FB3EE6"/>
    <w:rsid w:val="00FB5FD9"/>
    <w:rsid w:val="00FC6475"/>
    <w:rsid w:val="00FD33AB"/>
    <w:rsid w:val="00FD4724"/>
    <w:rsid w:val="00FD4A68"/>
    <w:rsid w:val="00FD68ED"/>
    <w:rsid w:val="00FE2824"/>
    <w:rsid w:val="00FE661F"/>
    <w:rsid w:val="00FF0400"/>
    <w:rsid w:val="00FF0C05"/>
    <w:rsid w:val="00FF14AD"/>
    <w:rsid w:val="00FF3148"/>
    <w:rsid w:val="00FF3D6B"/>
    <w:rsid w:val="00FF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B5A37"/>
  <w15:docId w15:val="{16BC5465-CA56-4AD0-A635-B6A50F08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Cmsor1">
    <w:name w:val="heading 1"/>
    <w:basedOn w:val="Norml"/>
    <w:next w:val="Norml"/>
    <w:link w:val="Cmsor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Cmsor2Char">
    <w:name w:val="Címsor 2 Char"/>
    <w:link w:val="Cmsor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l"/>
    <w:next w:val="Norm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l"/>
    <w:qFormat/>
    <w:rsid w:val="00FD4A68"/>
    <w:rPr>
      <w:b/>
      <w:sz w:val="32"/>
    </w:rPr>
  </w:style>
  <w:style w:type="paragraph" w:customStyle="1" w:styleId="PageHead">
    <w:name w:val="Page Head"/>
    <w:basedOn w:val="Norm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l"/>
    <w:next w:val="BodyTextL25"/>
    <w:qFormat/>
    <w:rsid w:val="00F878E5"/>
    <w:pPr>
      <w:keepLines/>
      <w:numPr>
        <w:ilvl w:val="1"/>
        <w:numId w:val="2"/>
      </w:numPr>
      <w:spacing w:before="240" w:after="120"/>
    </w:pPr>
    <w:rPr>
      <w:b/>
    </w:rPr>
  </w:style>
  <w:style w:type="paragraph" w:styleId="lfej">
    <w:name w:val="header"/>
    <w:basedOn w:val="Norml"/>
    <w:link w:val="lfej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0659A"/>
  </w:style>
  <w:style w:type="paragraph" w:styleId="llb">
    <w:name w:val="footer"/>
    <w:basedOn w:val="Norml"/>
    <w:link w:val="llb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llbChar">
    <w:name w:val="Élőláb Char"/>
    <w:link w:val="llb"/>
    <w:uiPriority w:val="99"/>
    <w:rsid w:val="00163164"/>
    <w:rPr>
      <w:sz w:val="16"/>
      <w:szCs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uborkszvegChar">
    <w:name w:val="Buborékszöveg Char"/>
    <w:link w:val="Buborkszveg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l"/>
    <w:link w:val="TableTextChar"/>
    <w:qFormat/>
    <w:rsid w:val="007B22D1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7B22D1"/>
  </w:style>
  <w:style w:type="table" w:styleId="Rcsostblzat">
    <w:name w:val="Table Grid"/>
    <w:basedOn w:val="Normltblzat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aszerbekezds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l"/>
    <w:qFormat/>
    <w:rsid w:val="00C44DB7"/>
    <w:pPr>
      <w:spacing w:before="240" w:after="240"/>
      <w:jc w:val="center"/>
    </w:pPr>
  </w:style>
  <w:style w:type="paragraph" w:styleId="Dokumentumtrkp">
    <w:name w:val="Document Map"/>
    <w:basedOn w:val="Norml"/>
    <w:link w:val="Dokumentumtrk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kumentumtrkpChar">
    <w:name w:val="Dokumentumtérkép Char"/>
    <w:link w:val="Dokumentumtrk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Normltblzat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Normltblzat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em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em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aszerbekezds">
    <w:name w:val="List Paragraph"/>
    <w:basedOn w:val="Norm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-kntformzottChar">
    <w:name w:val="HTML-ként formázott Char"/>
    <w:link w:val="HTML-kntformzott"/>
    <w:uiPriority w:val="99"/>
    <w:semiHidden/>
    <w:rsid w:val="00C6495E"/>
    <w:rPr>
      <w:rFonts w:ascii="Courier New" w:eastAsia="Times New Roman" w:hAnsi="Courier New" w:cs="Courier New"/>
    </w:rPr>
  </w:style>
  <w:style w:type="character" w:styleId="Jegyzethivatkozs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B234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B2344"/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MegjegyzstrgyaChar">
    <w:name w:val="Megjegyzés tárgya Char"/>
    <w:link w:val="Megjegyzstrgya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emlista"/>
    <w:uiPriority w:val="99"/>
    <w:rsid w:val="00596998"/>
    <w:pPr>
      <w:numPr>
        <w:numId w:val="4"/>
      </w:numPr>
    </w:pPr>
  </w:style>
  <w:style w:type="paragraph" w:styleId="Vltozat">
    <w:name w:val="Revision"/>
    <w:hidden/>
    <w:uiPriority w:val="99"/>
    <w:semiHidden/>
    <w:rsid w:val="007B22D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343062FFF262F49AF93917F16A981AF" ma:contentTypeVersion="3" ma:contentTypeDescription="Új dokumentum létrehozása." ma:contentTypeScope="" ma:versionID="d580629c7cf475f3d7c2b4a32bc472c4">
  <xsd:schema xmlns:xsd="http://www.w3.org/2001/XMLSchema" xmlns:xs="http://www.w3.org/2001/XMLSchema" xmlns:p="http://schemas.microsoft.com/office/2006/metadata/properties" xmlns:ns2="dc31063a-efac-4909-882e-9b64c95568a2" targetNamespace="http://schemas.microsoft.com/office/2006/metadata/properties" ma:root="true" ma:fieldsID="eeb4ded5fe39d435fb898ea85c053b1d" ns2:_="">
    <xsd:import namespace="dc31063a-efac-4909-882e-9b64c95568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1063a-efac-4909-882e-9b64c95568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c31063a-efac-4909-882e-9b64c95568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1E179E-8F7F-4C79-B0F2-09B0E6A6E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31063a-efac-4909-882e-9b64c95568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4C4BDC-C5BA-408F-A0EC-DED73C6EC82A}">
  <ds:schemaRefs>
    <ds:schemaRef ds:uri="http://schemas.microsoft.com/office/2006/metadata/properties"/>
    <ds:schemaRef ds:uri="http://schemas.microsoft.com/office/infopath/2007/PartnerControls"/>
    <ds:schemaRef ds:uri="dc31063a-efac-4909-882e-9b64c95568a2"/>
  </ds:schemaRefs>
</ds:datastoreItem>
</file>

<file path=customXml/itemProps3.xml><?xml version="1.0" encoding="utf-8"?>
<ds:datastoreItem xmlns:ds="http://schemas.openxmlformats.org/officeDocument/2006/customXml" ds:itemID="{735139CF-821D-4990-BDDC-4238621F5D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4C46D0-85BA-4A60-9680-BC725759B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663</Words>
  <Characters>4576</Characters>
  <Application>Microsoft Office Word</Application>
  <DocSecurity>0</DocSecurity>
  <Lines>38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Csenge Pál</cp:lastModifiedBy>
  <cp:revision>2</cp:revision>
  <dcterms:created xsi:type="dcterms:W3CDTF">2022-11-21T17:22:00Z</dcterms:created>
  <dcterms:modified xsi:type="dcterms:W3CDTF">2022-11-21T17:22:00Z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0x010100A343062FFF262F49AF93917F16A981AF</vt:lpwstr>
  </property>
</Properties>
</file>